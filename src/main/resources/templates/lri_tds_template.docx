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372F7" w14:textId="77777777" w:rsidR="0039098D" w:rsidRDefault="0039098D">
      <w:r>
        <w:t xml:space="preserve">Tab </w:t>
      </w:r>
      <w:proofErr w:type="gramStart"/>
      <w:r>
        <w:t>1 :</w:t>
      </w:r>
      <w:proofErr w:type="gramEnd"/>
      <w:r>
        <w:t xml:space="preserve"> FULL : Patient Information +</w:t>
      </w:r>
      <w:r w:rsidRPr="0039098D">
        <w:t xml:space="preserve"> </w:t>
      </w:r>
      <w:r>
        <w:t xml:space="preserve"> Order Observation</w:t>
      </w:r>
    </w:p>
    <w:p w14:paraId="092372F8" w14:textId="77777777" w:rsidR="004E1727" w:rsidRPr="00A63F6C" w:rsidRDefault="0039098D">
      <w:r>
        <w:t xml:space="preserve">Tab </w:t>
      </w:r>
      <w:proofErr w:type="gramStart"/>
      <w:r>
        <w:t>2 :</w:t>
      </w:r>
      <w:proofErr w:type="gramEnd"/>
      <w:r>
        <w:t xml:space="preserve"> </w:t>
      </w:r>
      <w:r w:rsidR="0025430E" w:rsidRPr="00A63F6C">
        <w:t>Patient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6120"/>
      </w:tblGrid>
      <w:tr w:rsidR="0025430E" w:rsidRPr="00A63F6C" w14:paraId="092372FB" w14:textId="77777777" w:rsidTr="008655B6">
        <w:tc>
          <w:tcPr>
            <w:tcW w:w="4788" w:type="dxa"/>
            <w:shd w:val="clear" w:color="auto" w:fill="95B3D7" w:themeFill="accent1" w:themeFillTint="99"/>
          </w:tcPr>
          <w:p w14:paraId="092372F9" w14:textId="77777777" w:rsidR="0025430E" w:rsidRPr="00A63F6C" w:rsidRDefault="00A63F6C" w:rsidP="00A63F6C">
            <w:r w:rsidRPr="00A63F6C">
              <w:t>Element Name</w:t>
            </w:r>
            <w:r w:rsidRPr="00A63F6C">
              <w:tab/>
            </w:r>
          </w:p>
        </w:tc>
        <w:tc>
          <w:tcPr>
            <w:tcW w:w="6120" w:type="dxa"/>
            <w:shd w:val="clear" w:color="auto" w:fill="95B3D7" w:themeFill="accent1" w:themeFillTint="99"/>
          </w:tcPr>
          <w:p w14:paraId="092372FA" w14:textId="77777777" w:rsidR="0025430E" w:rsidRPr="00A63F6C" w:rsidRDefault="00A63F6C">
            <w:r w:rsidRPr="00A63F6C">
              <w:t>Data</w:t>
            </w:r>
          </w:p>
        </w:tc>
      </w:tr>
      <w:tr w:rsidR="0025430E" w:rsidRPr="00A63F6C" w14:paraId="092372FE" w14:textId="77777777" w:rsidTr="008655B6">
        <w:tc>
          <w:tcPr>
            <w:tcW w:w="4788" w:type="dxa"/>
          </w:tcPr>
          <w:p w14:paraId="092372FC" w14:textId="77777777" w:rsidR="0025430E" w:rsidRPr="00A63F6C" w:rsidRDefault="0025430E">
            <w:r w:rsidRPr="00A63F6C">
              <w:rPr>
                <w:rFonts w:cs="Arial"/>
                <w:color w:val="000000"/>
                <w:shd w:val="clear" w:color="auto" w:fill="FFFFFF"/>
              </w:rPr>
              <w:t>Patient Name</w:t>
            </w:r>
          </w:p>
        </w:tc>
        <w:tc>
          <w:tcPr>
            <w:tcW w:w="6120" w:type="dxa"/>
          </w:tcPr>
          <w:p w14:paraId="092372FD" w14:textId="77777777" w:rsidR="0025430E" w:rsidRPr="00A63F6C" w:rsidRDefault="005C2DC2">
            <w:r>
              <w:t>PID</w:t>
            </w:r>
            <w:r w:rsidR="00B44157">
              <w:t>-5.2 PID-5.</w:t>
            </w:r>
            <w:r>
              <w:t xml:space="preserve">3 PID-5.1.1 PID-5.4 </w:t>
            </w:r>
          </w:p>
        </w:tc>
      </w:tr>
      <w:tr w:rsidR="0025430E" w:rsidRPr="00A63F6C" w14:paraId="09237301" w14:textId="77777777" w:rsidTr="008655B6">
        <w:tc>
          <w:tcPr>
            <w:tcW w:w="4788" w:type="dxa"/>
          </w:tcPr>
          <w:p w14:paraId="092372FF" w14:textId="77777777" w:rsidR="0025430E" w:rsidRPr="00A63F6C" w:rsidRDefault="0025430E" w:rsidP="0025430E">
            <w:pPr>
              <w:spacing w:line="255" w:lineRule="atLeast"/>
              <w:rPr>
                <w:rFonts w:cs="Arial"/>
                <w:color w:val="000000"/>
              </w:rPr>
            </w:pPr>
            <w:r w:rsidRPr="00A63F6C">
              <w:rPr>
                <w:rFonts w:cs="Arial"/>
                <w:color w:val="000000"/>
              </w:rPr>
              <w:t>Date/Time of Birth</w:t>
            </w:r>
          </w:p>
        </w:tc>
        <w:tc>
          <w:tcPr>
            <w:tcW w:w="6120" w:type="dxa"/>
          </w:tcPr>
          <w:p w14:paraId="09237300" w14:textId="77777777" w:rsidR="0025430E" w:rsidRPr="00A63F6C" w:rsidRDefault="007E0BFC">
            <w:r>
              <w:t>PID-</w:t>
            </w:r>
            <w:r w:rsidR="00A63F6C">
              <w:t>7.1</w:t>
            </w:r>
          </w:p>
        </w:tc>
      </w:tr>
      <w:tr w:rsidR="0025430E" w:rsidRPr="00A63F6C" w14:paraId="09237304" w14:textId="77777777" w:rsidTr="008655B6">
        <w:tc>
          <w:tcPr>
            <w:tcW w:w="4788" w:type="dxa"/>
          </w:tcPr>
          <w:p w14:paraId="09237302" w14:textId="77777777" w:rsidR="0025430E" w:rsidRPr="00A63F6C" w:rsidRDefault="0025430E" w:rsidP="0025430E">
            <w:pPr>
              <w:spacing w:line="255" w:lineRule="atLeast"/>
              <w:rPr>
                <w:rFonts w:cs="Arial"/>
                <w:color w:val="000000"/>
              </w:rPr>
            </w:pPr>
            <w:r w:rsidRPr="00A63F6C">
              <w:rPr>
                <w:rFonts w:cs="Arial"/>
                <w:color w:val="000000"/>
              </w:rPr>
              <w:t>Administrative Sex</w:t>
            </w:r>
          </w:p>
        </w:tc>
        <w:tc>
          <w:tcPr>
            <w:tcW w:w="6120" w:type="dxa"/>
          </w:tcPr>
          <w:p w14:paraId="09237303" w14:textId="77777777" w:rsidR="0025430E" w:rsidRPr="00A63F6C" w:rsidRDefault="007E0BFC">
            <w:r>
              <w:t>PID-</w:t>
            </w:r>
            <w:r w:rsidR="00A63F6C">
              <w:t>8</w:t>
            </w:r>
          </w:p>
        </w:tc>
      </w:tr>
      <w:tr w:rsidR="0025430E" w:rsidRPr="00A63F6C" w14:paraId="09237307" w14:textId="77777777" w:rsidTr="008655B6">
        <w:tc>
          <w:tcPr>
            <w:tcW w:w="4788" w:type="dxa"/>
          </w:tcPr>
          <w:p w14:paraId="09237305" w14:textId="77777777" w:rsidR="0025430E" w:rsidRPr="00A63F6C" w:rsidRDefault="0025430E">
            <w:r w:rsidRPr="00A63F6C">
              <w:rPr>
                <w:rFonts w:cs="Arial"/>
                <w:color w:val="000000"/>
                <w:shd w:val="clear" w:color="auto" w:fill="FFFFFF"/>
              </w:rPr>
              <w:t>Race</w:t>
            </w:r>
          </w:p>
        </w:tc>
        <w:tc>
          <w:tcPr>
            <w:tcW w:w="6120" w:type="dxa"/>
          </w:tcPr>
          <w:p w14:paraId="09237306" w14:textId="77777777" w:rsidR="0025430E" w:rsidRPr="00E52EA3" w:rsidRDefault="007E0BFC">
            <w:r w:rsidRPr="00E52EA3">
              <w:t>PID-</w:t>
            </w:r>
            <w:r w:rsidR="00A63F6C" w:rsidRPr="00E52EA3">
              <w:t>10.2</w:t>
            </w:r>
          </w:p>
        </w:tc>
      </w:tr>
      <w:tr w:rsidR="0025430E" w:rsidRPr="00A63F6C" w14:paraId="0923730A" w14:textId="77777777" w:rsidTr="008655B6">
        <w:tc>
          <w:tcPr>
            <w:tcW w:w="4788" w:type="dxa"/>
          </w:tcPr>
          <w:p w14:paraId="09237308" w14:textId="77777777" w:rsidR="0025430E" w:rsidRPr="00A63F6C" w:rsidRDefault="0025430E" w:rsidP="0025430E">
            <w:pPr>
              <w:spacing w:line="255" w:lineRule="atLeast"/>
              <w:rPr>
                <w:rFonts w:cs="Arial"/>
                <w:color w:val="000000"/>
              </w:rPr>
            </w:pPr>
            <w:r w:rsidRPr="00A63F6C">
              <w:rPr>
                <w:rFonts w:cs="Arial"/>
                <w:color w:val="000000"/>
              </w:rPr>
              <w:t>Alt Race</w:t>
            </w:r>
          </w:p>
        </w:tc>
        <w:tc>
          <w:tcPr>
            <w:tcW w:w="6120" w:type="dxa"/>
          </w:tcPr>
          <w:p w14:paraId="09237309" w14:textId="77777777" w:rsidR="0025430E" w:rsidRPr="00E52EA3" w:rsidRDefault="007E0BFC">
            <w:r w:rsidRPr="00E52EA3">
              <w:t>PID-</w:t>
            </w:r>
            <w:r w:rsidR="00A63F6C" w:rsidRPr="00E52EA3">
              <w:t>10.5</w:t>
            </w:r>
          </w:p>
        </w:tc>
      </w:tr>
      <w:tr w:rsidR="00315065" w:rsidRPr="00A63F6C" w14:paraId="0923730D" w14:textId="77777777" w:rsidTr="008655B6">
        <w:tc>
          <w:tcPr>
            <w:tcW w:w="4788" w:type="dxa"/>
          </w:tcPr>
          <w:p w14:paraId="0923730B" w14:textId="77777777" w:rsidR="00315065" w:rsidRPr="00A63F6C" w:rsidRDefault="00315065" w:rsidP="00750075">
            <w:commentRangeStart w:id="0"/>
            <w:proofErr w:type="gramStart"/>
            <w:r w:rsidRPr="00A63F6C">
              <w:rPr>
                <w:rFonts w:cs="Arial"/>
                <w:color w:val="000000"/>
                <w:shd w:val="clear" w:color="auto" w:fill="FFFFFF"/>
              </w:rPr>
              <w:t>Race</w:t>
            </w:r>
            <w:r>
              <w:rPr>
                <w:rFonts w:cs="Arial"/>
                <w:color w:val="000000"/>
                <w:shd w:val="clear" w:color="auto" w:fill="FFFFFF"/>
              </w:rPr>
              <w:t>[</w:t>
            </w:r>
            <w:proofErr w:type="gramEnd"/>
            <w:r>
              <w:rPr>
                <w:rFonts w:cs="Arial"/>
                <w:color w:val="000000"/>
                <w:shd w:val="clear" w:color="auto" w:fill="FFFFFF"/>
              </w:rPr>
              <w:t>2]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6120" w:type="dxa"/>
          </w:tcPr>
          <w:p w14:paraId="0923730C" w14:textId="77777777" w:rsidR="00315065" w:rsidRPr="00E52EA3" w:rsidRDefault="00315065">
            <w:r w:rsidRPr="00E52EA3">
              <w:t>PID-10[2].2</w:t>
            </w:r>
          </w:p>
        </w:tc>
      </w:tr>
      <w:tr w:rsidR="00315065" w:rsidRPr="00A63F6C" w14:paraId="09237310" w14:textId="77777777" w:rsidTr="008655B6">
        <w:tc>
          <w:tcPr>
            <w:tcW w:w="4788" w:type="dxa"/>
          </w:tcPr>
          <w:p w14:paraId="0923730E" w14:textId="77777777" w:rsidR="00315065" w:rsidRPr="00A63F6C" w:rsidRDefault="00315065" w:rsidP="00750075">
            <w:pPr>
              <w:spacing w:line="255" w:lineRule="atLeast"/>
              <w:rPr>
                <w:rFonts w:cs="Arial"/>
                <w:color w:val="000000"/>
              </w:rPr>
            </w:pPr>
            <w:r w:rsidRPr="00A63F6C">
              <w:rPr>
                <w:rFonts w:cs="Arial"/>
                <w:color w:val="000000"/>
              </w:rPr>
              <w:t xml:space="preserve">Alt </w:t>
            </w:r>
            <w:proofErr w:type="gramStart"/>
            <w:r w:rsidRPr="00A63F6C">
              <w:rPr>
                <w:rFonts w:cs="Arial"/>
                <w:color w:val="000000"/>
              </w:rPr>
              <w:t>Race</w:t>
            </w:r>
            <w:r>
              <w:rPr>
                <w:rFonts w:cs="Arial"/>
                <w:color w:val="000000"/>
              </w:rPr>
              <w:t>[</w:t>
            </w:r>
            <w:proofErr w:type="gramEnd"/>
            <w:r>
              <w:rPr>
                <w:rFonts w:cs="Arial"/>
                <w:color w:val="000000"/>
              </w:rPr>
              <w:t>2]</w:t>
            </w:r>
          </w:p>
        </w:tc>
        <w:tc>
          <w:tcPr>
            <w:tcW w:w="6120" w:type="dxa"/>
          </w:tcPr>
          <w:p w14:paraId="0923730F" w14:textId="77777777" w:rsidR="00315065" w:rsidRPr="00E52EA3" w:rsidRDefault="00315065" w:rsidP="00750075">
            <w:r w:rsidRPr="00E52EA3">
              <w:t>PID-10[2].5</w:t>
            </w:r>
          </w:p>
        </w:tc>
      </w:tr>
    </w:tbl>
    <w:p w14:paraId="09237311" w14:textId="77777777" w:rsidR="0025430E" w:rsidRPr="00A63F6C" w:rsidRDefault="0025430E"/>
    <w:p w14:paraId="09237312" w14:textId="77777777" w:rsidR="0025430E" w:rsidRPr="00A63F6C" w:rsidRDefault="0039098D">
      <w:commentRangeStart w:id="1"/>
      <w:r>
        <w:t xml:space="preserve">Tab </w:t>
      </w:r>
      <w:proofErr w:type="gramStart"/>
      <w:r>
        <w:t>3 :</w:t>
      </w:r>
      <w:proofErr w:type="gramEnd"/>
      <w:r>
        <w:t xml:space="preserve"> </w:t>
      </w:r>
      <w:r w:rsidR="0025430E" w:rsidRPr="00A63F6C">
        <w:t>Order Observation</w:t>
      </w:r>
      <w:commentRangeEnd w:id="1"/>
      <w:r w:rsidR="008655B6">
        <w:rPr>
          <w:rStyle w:val="CommentReference"/>
        </w:rPr>
        <w:commentReference w:id="1"/>
      </w:r>
    </w:p>
    <w:p w14:paraId="09237313" w14:textId="77777777" w:rsidR="0025430E" w:rsidRPr="00A63F6C" w:rsidRDefault="0025430E">
      <w:r w:rsidRPr="00A63F6C">
        <w:tab/>
        <w:t>Ordering Provider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6120"/>
      </w:tblGrid>
      <w:tr w:rsidR="00A63F6C" w:rsidRPr="00A63F6C" w14:paraId="09237316" w14:textId="77777777" w:rsidTr="008655B6">
        <w:tc>
          <w:tcPr>
            <w:tcW w:w="4788" w:type="dxa"/>
            <w:shd w:val="clear" w:color="auto" w:fill="95B3D7" w:themeFill="accent1" w:themeFillTint="99"/>
          </w:tcPr>
          <w:p w14:paraId="09237314" w14:textId="77777777" w:rsidR="00A63F6C" w:rsidRPr="00A63F6C" w:rsidRDefault="00A63F6C" w:rsidP="00123C13">
            <w:r w:rsidRPr="00A63F6C">
              <w:t>Element Name</w:t>
            </w:r>
            <w:r w:rsidRPr="00A63F6C">
              <w:tab/>
            </w:r>
          </w:p>
        </w:tc>
        <w:tc>
          <w:tcPr>
            <w:tcW w:w="6120" w:type="dxa"/>
            <w:shd w:val="clear" w:color="auto" w:fill="95B3D7" w:themeFill="accent1" w:themeFillTint="99"/>
          </w:tcPr>
          <w:p w14:paraId="09237315" w14:textId="77777777" w:rsidR="00A63F6C" w:rsidRPr="00A63F6C" w:rsidRDefault="00A63F6C" w:rsidP="00123C13">
            <w:r w:rsidRPr="00A63F6C">
              <w:t>Data</w:t>
            </w:r>
          </w:p>
        </w:tc>
      </w:tr>
      <w:tr w:rsidR="00A63F6C" w:rsidRPr="00A63F6C" w14:paraId="09237319" w14:textId="77777777" w:rsidTr="008655B6">
        <w:tc>
          <w:tcPr>
            <w:tcW w:w="4788" w:type="dxa"/>
          </w:tcPr>
          <w:p w14:paraId="09237317" w14:textId="77777777" w:rsidR="00A63F6C" w:rsidRPr="00A63F6C" w:rsidRDefault="00A63F6C" w:rsidP="0025430E">
            <w:pPr>
              <w:spacing w:line="255" w:lineRule="atLeast"/>
              <w:rPr>
                <w:rFonts w:cs="Arial"/>
                <w:color w:val="000000"/>
              </w:rPr>
            </w:pPr>
            <w:r w:rsidRPr="00A63F6C">
              <w:rPr>
                <w:rFonts w:cs="Arial"/>
                <w:color w:val="000000"/>
              </w:rPr>
              <w:t>Name</w:t>
            </w:r>
          </w:p>
        </w:tc>
        <w:tc>
          <w:tcPr>
            <w:tcW w:w="6120" w:type="dxa"/>
          </w:tcPr>
          <w:p w14:paraId="09237318" w14:textId="16C6767A" w:rsidR="00A63F6C" w:rsidRPr="00A63F6C" w:rsidRDefault="00A63F6C" w:rsidP="00B25E0B">
            <w:commentRangeStart w:id="2"/>
            <w:r>
              <w:t>O</w:t>
            </w:r>
            <w:r w:rsidR="007E0BFC">
              <w:t>RC-</w:t>
            </w:r>
            <w:r>
              <w:t>12</w:t>
            </w:r>
            <w:commentRangeEnd w:id="2"/>
            <w:r w:rsidR="0055508A">
              <w:rPr>
                <w:rStyle w:val="CommentReference"/>
              </w:rPr>
              <w:commentReference w:id="2"/>
            </w:r>
            <w:del w:id="3" w:author="Rosin, Caroline (IntlAssoc)" w:date="2016-10-18T12:48:00Z">
              <w:r w:rsidDel="00B25E0B">
                <w:delText>.2</w:delText>
              </w:r>
            </w:del>
            <w:r w:rsidR="0055508A">
              <w:t>.6 ORC-12</w:t>
            </w:r>
            <w:del w:id="4" w:author="Rosin, Caroline (IntlAssoc)" w:date="2016-10-18T12:48:00Z">
              <w:r w:rsidR="0055508A" w:rsidDel="00B25E0B">
                <w:delText>.2</w:delText>
              </w:r>
            </w:del>
            <w:r w:rsidR="0055508A">
              <w:t>.</w:t>
            </w:r>
            <w:r w:rsidR="0039098D">
              <w:t xml:space="preserve">3 </w:t>
            </w:r>
            <w:r w:rsidR="0055508A">
              <w:t>ORC-12.</w:t>
            </w:r>
            <w:del w:id="5" w:author="Rosin, Caroline (IntlAssoc)" w:date="2016-10-18T12:48:00Z">
              <w:r w:rsidR="0055508A" w:rsidDel="00B25E0B">
                <w:delText>2</w:delText>
              </w:r>
              <w:r w:rsidR="0039098D" w:rsidDel="00B25E0B">
                <w:delText>.</w:delText>
              </w:r>
            </w:del>
            <w:r w:rsidR="0039098D">
              <w:t xml:space="preserve">4 </w:t>
            </w:r>
            <w:r w:rsidR="0055508A">
              <w:t>ORC-12.2</w:t>
            </w:r>
            <w:r w:rsidR="0039098D">
              <w:t>.</w:t>
            </w:r>
            <w:del w:id="6" w:author="Rosin, Caroline (IntlAssoc)" w:date="2016-10-18T12:48:00Z">
              <w:r w:rsidR="0039098D" w:rsidDel="00B25E0B">
                <w:delText>2.</w:delText>
              </w:r>
            </w:del>
            <w:r w:rsidR="0039098D">
              <w:t xml:space="preserve">1 </w:t>
            </w:r>
            <w:r w:rsidR="0055508A">
              <w:t>ORC-12</w:t>
            </w:r>
            <w:del w:id="7" w:author="Rosin, Caroline (IntlAssoc)" w:date="2016-10-18T12:49:00Z">
              <w:r w:rsidR="0055508A" w:rsidDel="00B25E0B">
                <w:delText>.</w:delText>
              </w:r>
            </w:del>
            <w:del w:id="8" w:author="Rosin, Caroline (IntlAssoc)" w:date="2016-10-18T12:48:00Z">
              <w:r w:rsidR="0055508A" w:rsidDel="00B25E0B">
                <w:delText>2</w:delText>
              </w:r>
            </w:del>
            <w:r w:rsidR="0039098D">
              <w:t>.5</w:t>
            </w:r>
          </w:p>
        </w:tc>
      </w:tr>
      <w:tr w:rsidR="00A63F6C" w:rsidRPr="00A63F6C" w14:paraId="0923731C" w14:textId="77777777" w:rsidTr="008655B6">
        <w:tc>
          <w:tcPr>
            <w:tcW w:w="4788" w:type="dxa"/>
          </w:tcPr>
          <w:p w14:paraId="0923731A" w14:textId="77777777" w:rsidR="00A63F6C" w:rsidRPr="00A63F6C" w:rsidRDefault="00A63F6C" w:rsidP="0025430E">
            <w:pPr>
              <w:spacing w:line="255" w:lineRule="atLeast"/>
              <w:rPr>
                <w:rFonts w:cs="Arial"/>
                <w:color w:val="000000"/>
              </w:rPr>
            </w:pPr>
            <w:r w:rsidRPr="00A63F6C">
              <w:rPr>
                <w:rFonts w:cs="Arial"/>
                <w:color w:val="000000"/>
              </w:rPr>
              <w:t>Identifier number</w:t>
            </w:r>
          </w:p>
        </w:tc>
        <w:tc>
          <w:tcPr>
            <w:tcW w:w="6120" w:type="dxa"/>
          </w:tcPr>
          <w:p w14:paraId="0923731B" w14:textId="77777777" w:rsidR="00A63F6C" w:rsidRPr="00A63F6C" w:rsidRDefault="0039098D">
            <w:r>
              <w:t>ORC-</w:t>
            </w:r>
            <w:r w:rsidR="00A63F6C">
              <w:t>12.1</w:t>
            </w:r>
          </w:p>
        </w:tc>
      </w:tr>
    </w:tbl>
    <w:p w14:paraId="0923731D" w14:textId="77777777" w:rsidR="0025430E" w:rsidRPr="00A63F6C" w:rsidRDefault="0025430E"/>
    <w:p w14:paraId="0923731E" w14:textId="77777777" w:rsidR="0025430E" w:rsidRPr="00A63F6C" w:rsidRDefault="0025430E">
      <w:r w:rsidRPr="00A63F6C">
        <w:tab/>
        <w:t>Observation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6120"/>
      </w:tblGrid>
      <w:tr w:rsidR="00A63F6C" w:rsidRPr="00A63F6C" w14:paraId="09237321" w14:textId="77777777" w:rsidTr="008655B6">
        <w:tc>
          <w:tcPr>
            <w:tcW w:w="4788" w:type="dxa"/>
            <w:shd w:val="clear" w:color="auto" w:fill="95B3D7" w:themeFill="accent1" w:themeFillTint="99"/>
          </w:tcPr>
          <w:p w14:paraId="0923731F" w14:textId="77777777" w:rsidR="00A63F6C" w:rsidRPr="00A63F6C" w:rsidRDefault="00A63F6C" w:rsidP="00123C13">
            <w:r w:rsidRPr="00A63F6C">
              <w:t>Element Name</w:t>
            </w:r>
            <w:r w:rsidRPr="00A63F6C">
              <w:tab/>
            </w:r>
          </w:p>
        </w:tc>
        <w:tc>
          <w:tcPr>
            <w:tcW w:w="6120" w:type="dxa"/>
            <w:shd w:val="clear" w:color="auto" w:fill="95B3D7" w:themeFill="accent1" w:themeFillTint="99"/>
          </w:tcPr>
          <w:p w14:paraId="09237320" w14:textId="77777777" w:rsidR="00A63F6C" w:rsidRPr="00A63F6C" w:rsidRDefault="00A63F6C" w:rsidP="00123C13">
            <w:r w:rsidRPr="00A63F6C">
              <w:t>Data</w:t>
            </w:r>
          </w:p>
        </w:tc>
      </w:tr>
      <w:tr w:rsidR="00A63F6C" w:rsidRPr="00A63F6C" w14:paraId="09237323" w14:textId="77777777" w:rsidTr="008655B6">
        <w:tc>
          <w:tcPr>
            <w:tcW w:w="10908" w:type="dxa"/>
            <w:gridSpan w:val="2"/>
            <w:shd w:val="clear" w:color="auto" w:fill="DBE5F1" w:themeFill="accent1" w:themeFillTint="33"/>
          </w:tcPr>
          <w:p w14:paraId="09237322" w14:textId="77777777" w:rsidR="00A63F6C" w:rsidRPr="00A63F6C" w:rsidRDefault="00A63F6C">
            <w:r w:rsidRPr="00A63F6C">
              <w:rPr>
                <w:rFonts w:cs="Arial"/>
                <w:color w:val="000000"/>
              </w:rPr>
              <w:t>Observation General Information</w:t>
            </w:r>
          </w:p>
        </w:tc>
      </w:tr>
      <w:tr w:rsidR="00A63F6C" w:rsidRPr="00A63F6C" w14:paraId="09237326" w14:textId="77777777" w:rsidTr="008655B6">
        <w:tc>
          <w:tcPr>
            <w:tcW w:w="4788" w:type="dxa"/>
          </w:tcPr>
          <w:p w14:paraId="09237324" w14:textId="77777777" w:rsidR="00A63F6C" w:rsidRPr="00C71B8A" w:rsidRDefault="00A63F6C" w:rsidP="00C71B8A">
            <w:pPr>
              <w:spacing w:line="255" w:lineRule="atLeast"/>
              <w:rPr>
                <w:rFonts w:cs="Arial"/>
                <w:color w:val="000000"/>
              </w:rPr>
            </w:pPr>
            <w:r w:rsidRPr="00A63F6C">
              <w:rPr>
                <w:rFonts w:cs="Arial"/>
                <w:color w:val="000000"/>
              </w:rPr>
              <w:t>Placer Order Number</w:t>
            </w:r>
          </w:p>
        </w:tc>
        <w:tc>
          <w:tcPr>
            <w:tcW w:w="6120" w:type="dxa"/>
          </w:tcPr>
          <w:p w14:paraId="09237325" w14:textId="77777777" w:rsidR="00A63F6C" w:rsidRPr="00A63F6C" w:rsidRDefault="00B44157">
            <w:commentRangeStart w:id="9"/>
            <w:r>
              <w:t>ORC-</w:t>
            </w:r>
            <w:r w:rsidR="00C71B8A">
              <w:t>2</w:t>
            </w:r>
            <w:commentRangeEnd w:id="9"/>
            <w:r w:rsidR="0055508A">
              <w:rPr>
                <w:rStyle w:val="CommentReference"/>
              </w:rPr>
              <w:commentReference w:id="9"/>
            </w:r>
            <w:r>
              <w:t>.1</w:t>
            </w:r>
          </w:p>
        </w:tc>
      </w:tr>
      <w:tr w:rsidR="00A63F6C" w:rsidRPr="00A63F6C" w14:paraId="09237329" w14:textId="77777777" w:rsidTr="008655B6">
        <w:tc>
          <w:tcPr>
            <w:tcW w:w="4788" w:type="dxa"/>
          </w:tcPr>
          <w:p w14:paraId="09237327" w14:textId="77777777" w:rsidR="00A63F6C" w:rsidRPr="00C71B8A" w:rsidRDefault="00A63F6C" w:rsidP="00C71B8A">
            <w:pPr>
              <w:spacing w:line="255" w:lineRule="atLeast"/>
              <w:rPr>
                <w:rFonts w:cs="Arial"/>
                <w:color w:val="000000"/>
              </w:rPr>
            </w:pPr>
            <w:r w:rsidRPr="00A63F6C">
              <w:rPr>
                <w:rFonts w:cs="Arial"/>
                <w:color w:val="000000"/>
              </w:rPr>
              <w:t>Filler Order Number</w:t>
            </w:r>
          </w:p>
        </w:tc>
        <w:tc>
          <w:tcPr>
            <w:tcW w:w="6120" w:type="dxa"/>
          </w:tcPr>
          <w:p w14:paraId="09237328" w14:textId="77777777" w:rsidR="00A63F6C" w:rsidRPr="00A63F6C" w:rsidRDefault="00B44157">
            <w:commentRangeStart w:id="10"/>
            <w:r>
              <w:t>ORC-</w:t>
            </w:r>
            <w:r w:rsidR="00C71B8A">
              <w:t>3</w:t>
            </w:r>
            <w:commentRangeEnd w:id="10"/>
            <w:r w:rsidR="0055508A">
              <w:rPr>
                <w:rStyle w:val="CommentReference"/>
              </w:rPr>
              <w:commentReference w:id="10"/>
            </w:r>
            <w:r>
              <w:t>.1</w:t>
            </w:r>
          </w:p>
        </w:tc>
      </w:tr>
      <w:tr w:rsidR="00A63F6C" w:rsidRPr="00A63F6C" w14:paraId="0923732C" w14:textId="77777777" w:rsidTr="008655B6">
        <w:tc>
          <w:tcPr>
            <w:tcW w:w="4788" w:type="dxa"/>
          </w:tcPr>
          <w:p w14:paraId="0923732A" w14:textId="77777777" w:rsidR="00A63F6C" w:rsidRPr="00C71B8A" w:rsidRDefault="00A63F6C" w:rsidP="00C71B8A">
            <w:pPr>
              <w:spacing w:line="255" w:lineRule="atLeast"/>
              <w:rPr>
                <w:rFonts w:cs="Arial"/>
                <w:color w:val="000000"/>
              </w:rPr>
            </w:pPr>
            <w:r w:rsidRPr="00A63F6C">
              <w:rPr>
                <w:rFonts w:cs="Arial"/>
                <w:color w:val="000000"/>
              </w:rPr>
              <w:t>Placer Group Number</w:t>
            </w:r>
          </w:p>
        </w:tc>
        <w:tc>
          <w:tcPr>
            <w:tcW w:w="6120" w:type="dxa"/>
          </w:tcPr>
          <w:p w14:paraId="0923732B" w14:textId="77777777" w:rsidR="00C71B8A" w:rsidRPr="00A63F6C" w:rsidRDefault="00C71B8A">
            <w:r>
              <w:t>ORC</w:t>
            </w:r>
            <w:r w:rsidR="00B44157">
              <w:t>-</w:t>
            </w:r>
            <w:r>
              <w:t>4</w:t>
            </w:r>
            <w:r w:rsidR="00B44157">
              <w:t>.1</w:t>
            </w:r>
          </w:p>
        </w:tc>
      </w:tr>
      <w:tr w:rsidR="00A63F6C" w:rsidRPr="00A63F6C" w14:paraId="0923732E" w14:textId="77777777" w:rsidTr="008655B6">
        <w:trPr>
          <w:trHeight w:val="134"/>
        </w:trPr>
        <w:tc>
          <w:tcPr>
            <w:tcW w:w="10908" w:type="dxa"/>
            <w:gridSpan w:val="2"/>
          </w:tcPr>
          <w:p w14:paraId="0923732D" w14:textId="77777777" w:rsidR="00A63F6C" w:rsidRPr="00A63F6C" w:rsidRDefault="00A63F6C"/>
        </w:tc>
      </w:tr>
      <w:tr w:rsidR="00A63F6C" w:rsidRPr="00A63F6C" w14:paraId="09237330" w14:textId="77777777" w:rsidTr="008655B6">
        <w:trPr>
          <w:trHeight w:val="134"/>
        </w:trPr>
        <w:tc>
          <w:tcPr>
            <w:tcW w:w="10908" w:type="dxa"/>
            <w:gridSpan w:val="2"/>
            <w:shd w:val="clear" w:color="auto" w:fill="DBE5F1" w:themeFill="accent1" w:themeFillTint="33"/>
          </w:tcPr>
          <w:p w14:paraId="0923732F" w14:textId="77777777" w:rsidR="00A63F6C" w:rsidRPr="00A63F6C" w:rsidRDefault="00A63F6C">
            <w:r w:rsidRPr="00C71B8A">
              <w:rPr>
                <w:rFonts w:cs="Arial"/>
                <w:color w:val="000000"/>
              </w:rPr>
              <w:t xml:space="preserve">Parent Universal Service </w:t>
            </w:r>
            <w:r w:rsidRPr="00A63F6C">
              <w:rPr>
                <w:rFonts w:cs="Arial"/>
                <w:color w:val="000000"/>
              </w:rPr>
              <w:t>Identifier</w:t>
            </w:r>
          </w:p>
        </w:tc>
      </w:tr>
      <w:tr w:rsidR="00A63F6C" w:rsidRPr="00A63F6C" w14:paraId="09237333" w14:textId="77777777" w:rsidTr="008655B6">
        <w:tc>
          <w:tcPr>
            <w:tcW w:w="4788" w:type="dxa"/>
          </w:tcPr>
          <w:p w14:paraId="09237331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Identifier</w:t>
            </w:r>
          </w:p>
        </w:tc>
        <w:tc>
          <w:tcPr>
            <w:tcW w:w="6120" w:type="dxa"/>
          </w:tcPr>
          <w:p w14:paraId="09237332" w14:textId="77777777" w:rsidR="00A63F6C" w:rsidRPr="00A63F6C" w:rsidRDefault="0055508A" w:rsidP="0055508A">
            <w:commentRangeStart w:id="11"/>
            <w:r>
              <w:t>ORC-31</w:t>
            </w:r>
            <w:commentRangeEnd w:id="11"/>
            <w:r>
              <w:rPr>
                <w:rStyle w:val="CommentReference"/>
              </w:rPr>
              <w:commentReference w:id="11"/>
            </w:r>
            <w:r>
              <w:t>.1</w:t>
            </w:r>
          </w:p>
        </w:tc>
      </w:tr>
      <w:tr w:rsidR="00A63F6C" w:rsidRPr="00A63F6C" w14:paraId="09237336" w14:textId="77777777" w:rsidTr="008655B6">
        <w:tc>
          <w:tcPr>
            <w:tcW w:w="4788" w:type="dxa"/>
          </w:tcPr>
          <w:p w14:paraId="09237334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Text</w:t>
            </w:r>
          </w:p>
        </w:tc>
        <w:tc>
          <w:tcPr>
            <w:tcW w:w="6120" w:type="dxa"/>
          </w:tcPr>
          <w:p w14:paraId="09237335" w14:textId="77777777" w:rsidR="00A63F6C" w:rsidRPr="00A63F6C" w:rsidRDefault="0055508A" w:rsidP="0055508A">
            <w:r>
              <w:t>ORC-31.2</w:t>
            </w:r>
          </w:p>
        </w:tc>
      </w:tr>
      <w:tr w:rsidR="00A63F6C" w:rsidRPr="00A63F6C" w14:paraId="09237339" w14:textId="77777777" w:rsidTr="008655B6">
        <w:tc>
          <w:tcPr>
            <w:tcW w:w="4788" w:type="dxa"/>
          </w:tcPr>
          <w:p w14:paraId="09237337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lastRenderedPageBreak/>
              <w:t>Alt Identifier</w:t>
            </w:r>
          </w:p>
        </w:tc>
        <w:tc>
          <w:tcPr>
            <w:tcW w:w="6120" w:type="dxa"/>
          </w:tcPr>
          <w:p w14:paraId="09237338" w14:textId="77777777" w:rsidR="00A63F6C" w:rsidRPr="00A63F6C" w:rsidRDefault="0055508A" w:rsidP="0055508A">
            <w:r>
              <w:t>ORC-31.4</w:t>
            </w:r>
          </w:p>
        </w:tc>
      </w:tr>
      <w:tr w:rsidR="00A63F6C" w:rsidRPr="00A63F6C" w14:paraId="0923733C" w14:textId="77777777" w:rsidTr="008655B6">
        <w:tc>
          <w:tcPr>
            <w:tcW w:w="4788" w:type="dxa"/>
          </w:tcPr>
          <w:p w14:paraId="0923733A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Alt Text</w:t>
            </w:r>
          </w:p>
        </w:tc>
        <w:tc>
          <w:tcPr>
            <w:tcW w:w="6120" w:type="dxa"/>
          </w:tcPr>
          <w:p w14:paraId="0923733B" w14:textId="77777777" w:rsidR="00A63F6C" w:rsidRPr="00A63F6C" w:rsidRDefault="0055508A">
            <w:r>
              <w:t>ORC-31</w:t>
            </w:r>
            <w:r w:rsidR="00B44157">
              <w:t>.5</w:t>
            </w:r>
          </w:p>
        </w:tc>
      </w:tr>
      <w:tr w:rsidR="00A63F6C" w:rsidRPr="00A63F6C" w14:paraId="0923733F" w14:textId="77777777" w:rsidTr="008655B6">
        <w:tc>
          <w:tcPr>
            <w:tcW w:w="4788" w:type="dxa"/>
          </w:tcPr>
          <w:p w14:paraId="0923733D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Original Text</w:t>
            </w:r>
          </w:p>
        </w:tc>
        <w:tc>
          <w:tcPr>
            <w:tcW w:w="6120" w:type="dxa"/>
          </w:tcPr>
          <w:p w14:paraId="0923733E" w14:textId="77777777" w:rsidR="00A63F6C" w:rsidRPr="00A63F6C" w:rsidRDefault="0055508A">
            <w:r>
              <w:t>ORC-31</w:t>
            </w:r>
            <w:r w:rsidR="00B44157">
              <w:t>.9</w:t>
            </w:r>
          </w:p>
        </w:tc>
      </w:tr>
      <w:tr w:rsidR="00A63F6C" w:rsidRPr="00A63F6C" w14:paraId="09237342" w14:textId="77777777" w:rsidTr="008655B6">
        <w:tc>
          <w:tcPr>
            <w:tcW w:w="4788" w:type="dxa"/>
          </w:tcPr>
          <w:p w14:paraId="09237340" w14:textId="77777777" w:rsidR="00A63F6C" w:rsidRPr="00A63F6C" w:rsidRDefault="00A63F6C"/>
        </w:tc>
        <w:tc>
          <w:tcPr>
            <w:tcW w:w="6120" w:type="dxa"/>
          </w:tcPr>
          <w:p w14:paraId="09237341" w14:textId="77777777" w:rsidR="00A63F6C" w:rsidRPr="00A63F6C" w:rsidRDefault="00A63F6C"/>
        </w:tc>
      </w:tr>
      <w:tr w:rsidR="00C71B8A" w:rsidRPr="00A63F6C" w14:paraId="09237344" w14:textId="77777777" w:rsidTr="008655B6">
        <w:tc>
          <w:tcPr>
            <w:tcW w:w="10908" w:type="dxa"/>
            <w:gridSpan w:val="2"/>
            <w:shd w:val="clear" w:color="auto" w:fill="DBE5F1" w:themeFill="accent1" w:themeFillTint="33"/>
          </w:tcPr>
          <w:p w14:paraId="09237343" w14:textId="77777777" w:rsidR="00C71B8A" w:rsidRPr="00C71B8A" w:rsidRDefault="00C71B8A">
            <w:r w:rsidRPr="00C02F08">
              <w:t>Observation Details</w:t>
            </w:r>
          </w:p>
        </w:tc>
      </w:tr>
      <w:tr w:rsidR="00A63F6C" w:rsidRPr="00A63F6C" w14:paraId="09237347" w14:textId="77777777" w:rsidTr="008655B6">
        <w:tc>
          <w:tcPr>
            <w:tcW w:w="4788" w:type="dxa"/>
          </w:tcPr>
          <w:p w14:paraId="09237345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Universal Service Identifier</w:t>
            </w:r>
          </w:p>
        </w:tc>
        <w:tc>
          <w:tcPr>
            <w:tcW w:w="6120" w:type="dxa"/>
          </w:tcPr>
          <w:p w14:paraId="09237346" w14:textId="77777777" w:rsidR="00A63F6C" w:rsidRPr="00A63F6C" w:rsidRDefault="00B44157">
            <w:r>
              <w:t>OBR-</w:t>
            </w:r>
            <w:r w:rsidR="00C71B8A">
              <w:t>4</w:t>
            </w:r>
            <w:r>
              <w:t>.2</w:t>
            </w:r>
          </w:p>
        </w:tc>
      </w:tr>
      <w:tr w:rsidR="00A63F6C" w:rsidRPr="00A63F6C" w14:paraId="0923734A" w14:textId="77777777" w:rsidTr="008655B6">
        <w:tc>
          <w:tcPr>
            <w:tcW w:w="4788" w:type="dxa"/>
          </w:tcPr>
          <w:p w14:paraId="09237348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Observation Date/Time</w:t>
            </w:r>
          </w:p>
        </w:tc>
        <w:tc>
          <w:tcPr>
            <w:tcW w:w="6120" w:type="dxa"/>
          </w:tcPr>
          <w:p w14:paraId="09237349" w14:textId="77777777" w:rsidR="00A63F6C" w:rsidRPr="00A63F6C" w:rsidRDefault="00B44157">
            <w:r>
              <w:t>OBR-</w:t>
            </w:r>
            <w:r w:rsidR="00C71B8A">
              <w:t>7</w:t>
            </w:r>
            <w:r>
              <w:t>.1</w:t>
            </w:r>
          </w:p>
        </w:tc>
      </w:tr>
      <w:tr w:rsidR="00A63F6C" w:rsidRPr="00A63F6C" w14:paraId="0923734D" w14:textId="77777777" w:rsidTr="008655B6">
        <w:tc>
          <w:tcPr>
            <w:tcW w:w="4788" w:type="dxa"/>
          </w:tcPr>
          <w:p w14:paraId="0923734B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Observation end Date/Time</w:t>
            </w:r>
          </w:p>
        </w:tc>
        <w:tc>
          <w:tcPr>
            <w:tcW w:w="6120" w:type="dxa"/>
          </w:tcPr>
          <w:p w14:paraId="0923734C" w14:textId="77777777" w:rsidR="00A63F6C" w:rsidRPr="00A63F6C" w:rsidRDefault="00B44157">
            <w:r>
              <w:t>OBR-</w:t>
            </w:r>
            <w:r w:rsidR="00C71B8A">
              <w:t>8</w:t>
            </w:r>
            <w:r>
              <w:t>.1</w:t>
            </w:r>
          </w:p>
        </w:tc>
      </w:tr>
      <w:tr w:rsidR="00A63F6C" w:rsidRPr="00A63F6C" w14:paraId="09237350" w14:textId="77777777" w:rsidTr="008655B6">
        <w:tc>
          <w:tcPr>
            <w:tcW w:w="4788" w:type="dxa"/>
          </w:tcPr>
          <w:p w14:paraId="0923734E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Specimen Action Code</w:t>
            </w:r>
          </w:p>
        </w:tc>
        <w:tc>
          <w:tcPr>
            <w:tcW w:w="6120" w:type="dxa"/>
          </w:tcPr>
          <w:p w14:paraId="0923734F" w14:textId="77777777" w:rsidR="00A63F6C" w:rsidRPr="00A63F6C" w:rsidRDefault="00B44157">
            <w:r>
              <w:t>OBR-</w:t>
            </w:r>
            <w:r w:rsidR="00C71B8A">
              <w:t>11</w:t>
            </w:r>
          </w:p>
        </w:tc>
      </w:tr>
      <w:tr w:rsidR="00A63F6C" w:rsidRPr="00A63F6C" w14:paraId="09237353" w14:textId="77777777" w:rsidTr="008655B6">
        <w:tc>
          <w:tcPr>
            <w:tcW w:w="4788" w:type="dxa"/>
          </w:tcPr>
          <w:p w14:paraId="09237351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Relevant Clinical Information</w:t>
            </w:r>
          </w:p>
        </w:tc>
        <w:tc>
          <w:tcPr>
            <w:tcW w:w="6120" w:type="dxa"/>
          </w:tcPr>
          <w:p w14:paraId="09237352" w14:textId="77777777" w:rsidR="00A63F6C" w:rsidRPr="00A63F6C" w:rsidRDefault="00B44157">
            <w:r>
              <w:t>OBR-</w:t>
            </w:r>
            <w:r w:rsidR="00C71B8A">
              <w:t>13</w:t>
            </w:r>
            <w:r>
              <w:t>.2</w:t>
            </w:r>
          </w:p>
        </w:tc>
      </w:tr>
      <w:tr w:rsidR="00A63F6C" w:rsidRPr="00A63F6C" w14:paraId="09237356" w14:textId="77777777" w:rsidTr="008655B6">
        <w:tc>
          <w:tcPr>
            <w:tcW w:w="4788" w:type="dxa"/>
          </w:tcPr>
          <w:p w14:paraId="09237354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Relevant Clinical Information Original Text</w:t>
            </w:r>
          </w:p>
        </w:tc>
        <w:tc>
          <w:tcPr>
            <w:tcW w:w="6120" w:type="dxa"/>
          </w:tcPr>
          <w:p w14:paraId="09237355" w14:textId="77777777" w:rsidR="00A63F6C" w:rsidRPr="00A63F6C" w:rsidRDefault="00B44157">
            <w:r>
              <w:t>OBR-</w:t>
            </w:r>
            <w:r w:rsidR="00C71B8A">
              <w:t>13</w:t>
            </w:r>
            <w:r>
              <w:t>.9</w:t>
            </w:r>
          </w:p>
        </w:tc>
      </w:tr>
      <w:tr w:rsidR="008655B6" w:rsidRPr="00A63F6C" w14:paraId="09237358" w14:textId="77777777" w:rsidTr="00D83CA6">
        <w:tc>
          <w:tcPr>
            <w:tcW w:w="10908" w:type="dxa"/>
            <w:gridSpan w:val="2"/>
          </w:tcPr>
          <w:p w14:paraId="09237357" w14:textId="77777777" w:rsidR="008655B6" w:rsidRPr="00A63F6C" w:rsidRDefault="008655B6"/>
        </w:tc>
      </w:tr>
      <w:tr w:rsidR="00C71B8A" w:rsidRPr="00A63F6C" w14:paraId="0923735A" w14:textId="77777777" w:rsidTr="008655B6">
        <w:tc>
          <w:tcPr>
            <w:tcW w:w="10908" w:type="dxa"/>
            <w:gridSpan w:val="2"/>
            <w:shd w:val="clear" w:color="auto" w:fill="DBE5F1" w:themeFill="accent1" w:themeFillTint="33"/>
          </w:tcPr>
          <w:p w14:paraId="09237359" w14:textId="77777777" w:rsidR="00C71B8A" w:rsidRPr="00A63F6C" w:rsidRDefault="00C71B8A">
            <w:r w:rsidRPr="00C02F08">
              <w:t>Observation Result Information</w:t>
            </w:r>
          </w:p>
        </w:tc>
      </w:tr>
      <w:tr w:rsidR="00A63F6C" w:rsidRPr="00A63F6C" w14:paraId="0923735D" w14:textId="77777777" w:rsidTr="008655B6">
        <w:tc>
          <w:tcPr>
            <w:tcW w:w="4788" w:type="dxa"/>
          </w:tcPr>
          <w:p w14:paraId="0923735B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Result Status</w:t>
            </w:r>
          </w:p>
        </w:tc>
        <w:tc>
          <w:tcPr>
            <w:tcW w:w="6120" w:type="dxa"/>
          </w:tcPr>
          <w:p w14:paraId="0923735C" w14:textId="77777777" w:rsidR="00A63F6C" w:rsidRPr="00A63F6C" w:rsidRDefault="00B44157">
            <w:r>
              <w:t>OBR-</w:t>
            </w:r>
            <w:r w:rsidR="00C71B8A">
              <w:t>25</w:t>
            </w:r>
          </w:p>
        </w:tc>
      </w:tr>
      <w:tr w:rsidR="00A63F6C" w:rsidRPr="00A63F6C" w14:paraId="09237360" w14:textId="77777777" w:rsidTr="008655B6">
        <w:tc>
          <w:tcPr>
            <w:tcW w:w="4788" w:type="dxa"/>
          </w:tcPr>
          <w:p w14:paraId="0923735E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Results Report/Status Change - Date/Time</w:t>
            </w:r>
          </w:p>
        </w:tc>
        <w:tc>
          <w:tcPr>
            <w:tcW w:w="6120" w:type="dxa"/>
          </w:tcPr>
          <w:p w14:paraId="0923735F" w14:textId="77777777" w:rsidR="00A63F6C" w:rsidRPr="00A63F6C" w:rsidRDefault="00B44157">
            <w:r>
              <w:t>OBR-</w:t>
            </w:r>
            <w:r w:rsidR="00496EF7">
              <w:t>22</w:t>
            </w:r>
            <w:r>
              <w:t>.1</w:t>
            </w:r>
          </w:p>
        </w:tc>
      </w:tr>
      <w:tr w:rsidR="008655B6" w:rsidRPr="00A63F6C" w14:paraId="09237362" w14:textId="77777777" w:rsidTr="00D82D82">
        <w:tc>
          <w:tcPr>
            <w:tcW w:w="10908" w:type="dxa"/>
            <w:gridSpan w:val="2"/>
          </w:tcPr>
          <w:p w14:paraId="09237361" w14:textId="77777777" w:rsidR="008655B6" w:rsidRPr="00A63F6C" w:rsidRDefault="008655B6"/>
        </w:tc>
      </w:tr>
      <w:tr w:rsidR="00C71B8A" w:rsidRPr="00A63F6C" w14:paraId="09237364" w14:textId="77777777" w:rsidTr="008655B6">
        <w:tc>
          <w:tcPr>
            <w:tcW w:w="10908" w:type="dxa"/>
            <w:gridSpan w:val="2"/>
            <w:shd w:val="clear" w:color="auto" w:fill="DBE5F1" w:themeFill="accent1" w:themeFillTint="33"/>
          </w:tcPr>
          <w:p w14:paraId="09237363" w14:textId="77777777" w:rsidR="00C71B8A" w:rsidRPr="00A63F6C" w:rsidRDefault="00C71B8A">
            <w:commentRangeStart w:id="12"/>
            <w:r w:rsidRPr="00C02F08">
              <w:t xml:space="preserve">Results Copy </w:t>
            </w:r>
            <w:proofErr w:type="gramStart"/>
            <w:r w:rsidRPr="00C02F08">
              <w:t>To</w:t>
            </w:r>
            <w:commentRangeEnd w:id="12"/>
            <w:proofErr w:type="gramEnd"/>
            <w:r w:rsidR="00315065">
              <w:rPr>
                <w:rStyle w:val="CommentReference"/>
              </w:rPr>
              <w:commentReference w:id="12"/>
            </w:r>
          </w:p>
        </w:tc>
      </w:tr>
      <w:tr w:rsidR="00A63F6C" w:rsidRPr="00E52EA3" w14:paraId="09237367" w14:textId="77777777" w:rsidTr="00552F5C">
        <w:tc>
          <w:tcPr>
            <w:tcW w:w="4788" w:type="dxa"/>
          </w:tcPr>
          <w:p w14:paraId="09237365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Name</w:t>
            </w:r>
          </w:p>
        </w:tc>
        <w:tc>
          <w:tcPr>
            <w:tcW w:w="6120" w:type="dxa"/>
            <w:shd w:val="clear" w:color="auto" w:fill="auto"/>
          </w:tcPr>
          <w:p w14:paraId="09237366" w14:textId="77777777" w:rsidR="00A63F6C" w:rsidRPr="00552F5C" w:rsidRDefault="00C02F08" w:rsidP="00C02F08">
            <w:pPr>
              <w:rPr>
                <w:lang w:val="fr-FR"/>
              </w:rPr>
            </w:pPr>
            <w:r w:rsidRPr="00552F5C">
              <w:rPr>
                <w:lang w:val="fr-FR"/>
              </w:rPr>
              <w:t xml:space="preserve">OBR-28.6 </w:t>
            </w:r>
            <w:r w:rsidR="00496EF7" w:rsidRPr="00552F5C">
              <w:rPr>
                <w:lang w:val="fr-FR"/>
              </w:rPr>
              <w:t>O</w:t>
            </w:r>
            <w:r w:rsidR="00B44157" w:rsidRPr="00552F5C">
              <w:rPr>
                <w:lang w:val="fr-FR"/>
              </w:rPr>
              <w:t>BR-</w:t>
            </w:r>
            <w:r w:rsidR="00496EF7" w:rsidRPr="00552F5C">
              <w:rPr>
                <w:lang w:val="fr-FR"/>
              </w:rPr>
              <w:t>28</w:t>
            </w:r>
            <w:r w:rsidR="00B44157" w:rsidRPr="00552F5C">
              <w:rPr>
                <w:lang w:val="fr-FR"/>
              </w:rPr>
              <w:t>.</w:t>
            </w:r>
            <w:r w:rsidR="0039098D" w:rsidRPr="00552F5C">
              <w:rPr>
                <w:lang w:val="fr-FR"/>
              </w:rPr>
              <w:t>3 OBR-28.4 OBR-28</w:t>
            </w:r>
            <w:r w:rsidRPr="00552F5C">
              <w:rPr>
                <w:lang w:val="fr-FR"/>
              </w:rPr>
              <w:t>.2.1 OBR-28.5</w:t>
            </w:r>
          </w:p>
        </w:tc>
      </w:tr>
      <w:tr w:rsidR="00A63F6C" w:rsidRPr="00A63F6C" w14:paraId="0923736A" w14:textId="77777777" w:rsidTr="00552F5C">
        <w:trPr>
          <w:trHeight w:val="206"/>
        </w:trPr>
        <w:tc>
          <w:tcPr>
            <w:tcW w:w="4788" w:type="dxa"/>
          </w:tcPr>
          <w:p w14:paraId="09237368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Identifier</w:t>
            </w:r>
          </w:p>
        </w:tc>
        <w:tc>
          <w:tcPr>
            <w:tcW w:w="6120" w:type="dxa"/>
            <w:shd w:val="clear" w:color="auto" w:fill="auto"/>
          </w:tcPr>
          <w:p w14:paraId="09237369" w14:textId="77777777" w:rsidR="00A63F6C" w:rsidRPr="00552F5C" w:rsidRDefault="00B44157">
            <w:r w:rsidRPr="00552F5C">
              <w:t>OBR-</w:t>
            </w:r>
            <w:r w:rsidR="00496EF7" w:rsidRPr="00552F5C">
              <w:t>28</w:t>
            </w:r>
            <w:r w:rsidRPr="00552F5C">
              <w:t>.1</w:t>
            </w:r>
          </w:p>
        </w:tc>
      </w:tr>
      <w:tr w:rsidR="008655B6" w:rsidRPr="00A63F6C" w14:paraId="0923736C" w14:textId="77777777" w:rsidTr="00B269CB">
        <w:tc>
          <w:tcPr>
            <w:tcW w:w="10908" w:type="dxa"/>
            <w:gridSpan w:val="2"/>
          </w:tcPr>
          <w:p w14:paraId="0923736B" w14:textId="77777777" w:rsidR="008655B6" w:rsidRPr="00A63F6C" w:rsidRDefault="008655B6"/>
        </w:tc>
      </w:tr>
      <w:tr w:rsidR="00A63F6C" w:rsidRPr="00A63F6C" w14:paraId="0923736E" w14:textId="77777777" w:rsidTr="008655B6">
        <w:tc>
          <w:tcPr>
            <w:tcW w:w="10908" w:type="dxa"/>
            <w:gridSpan w:val="2"/>
            <w:shd w:val="clear" w:color="auto" w:fill="DBE5F1" w:themeFill="accent1" w:themeFillTint="33"/>
          </w:tcPr>
          <w:p w14:paraId="0923736D" w14:textId="77777777" w:rsidR="00A63F6C" w:rsidRPr="00A63F6C" w:rsidRDefault="00A63F6C">
            <w:r w:rsidRPr="00A63F6C">
              <w:t>Results Handling</w:t>
            </w:r>
          </w:p>
        </w:tc>
      </w:tr>
      <w:tr w:rsidR="00A63F6C" w:rsidRPr="00A63F6C" w14:paraId="09237371" w14:textId="77777777" w:rsidTr="008655B6">
        <w:tc>
          <w:tcPr>
            <w:tcW w:w="4788" w:type="dxa"/>
          </w:tcPr>
          <w:p w14:paraId="0923736F" w14:textId="77777777" w:rsidR="00A63F6C" w:rsidRPr="00A63F6C" w:rsidRDefault="00A63F6C">
            <w:r w:rsidRPr="00A63F6C">
              <w:rPr>
                <w:rFonts w:cs="Arial"/>
                <w:color w:val="000000"/>
                <w:shd w:val="clear" w:color="auto" w:fill="FFFFFF"/>
              </w:rPr>
              <w:t>Standard</w:t>
            </w:r>
          </w:p>
        </w:tc>
        <w:tc>
          <w:tcPr>
            <w:tcW w:w="6120" w:type="dxa"/>
          </w:tcPr>
          <w:p w14:paraId="09237370" w14:textId="77777777" w:rsidR="00A63F6C" w:rsidRPr="00A63F6C" w:rsidRDefault="008655B6">
            <w:r>
              <w:t xml:space="preserve">OBR-49.9 or </w:t>
            </w:r>
            <w:r w:rsidR="00C02F08">
              <w:t>OBR-</w:t>
            </w:r>
            <w:r w:rsidR="00496EF7">
              <w:t>49</w:t>
            </w:r>
            <w:r w:rsidR="00C02F08">
              <w:t>.2</w:t>
            </w:r>
            <w:r>
              <w:t xml:space="preserve"> or OBR-49.5</w:t>
            </w:r>
          </w:p>
        </w:tc>
      </w:tr>
      <w:tr w:rsidR="008655B6" w:rsidRPr="00A63F6C" w14:paraId="09237373" w14:textId="77777777" w:rsidTr="005D1FE4">
        <w:tc>
          <w:tcPr>
            <w:tcW w:w="10908" w:type="dxa"/>
            <w:gridSpan w:val="2"/>
          </w:tcPr>
          <w:p w14:paraId="09237372" w14:textId="77777777" w:rsidR="008655B6" w:rsidRPr="00A63F6C" w:rsidRDefault="008655B6"/>
        </w:tc>
      </w:tr>
      <w:tr w:rsidR="00C71B8A" w:rsidRPr="00A63F6C" w14:paraId="09237375" w14:textId="77777777" w:rsidTr="008655B6">
        <w:tc>
          <w:tcPr>
            <w:tcW w:w="10908" w:type="dxa"/>
            <w:gridSpan w:val="2"/>
            <w:shd w:val="clear" w:color="auto" w:fill="DBE5F1" w:themeFill="accent1" w:themeFillTint="33"/>
          </w:tcPr>
          <w:p w14:paraId="09237374" w14:textId="77777777" w:rsidR="00C71B8A" w:rsidRPr="00A63F6C" w:rsidRDefault="00C71B8A">
            <w:r w:rsidRPr="00C71B8A">
              <w:t>Observation Notes</w:t>
            </w:r>
          </w:p>
        </w:tc>
      </w:tr>
      <w:tr w:rsidR="00A63F6C" w:rsidRPr="00A63F6C" w14:paraId="09237378" w14:textId="77777777" w:rsidTr="00552F5C">
        <w:tc>
          <w:tcPr>
            <w:tcW w:w="4788" w:type="dxa"/>
          </w:tcPr>
          <w:p w14:paraId="09237376" w14:textId="77777777" w:rsidR="00A63F6C" w:rsidRPr="00A63F6C" w:rsidRDefault="00A63F6C">
            <w:commentRangeStart w:id="13"/>
            <w:r w:rsidRPr="00A63F6C">
              <w:t>Notes and comments</w:t>
            </w:r>
            <w:r w:rsidRPr="00A63F6C">
              <w:tab/>
            </w:r>
            <w:commentRangeEnd w:id="13"/>
            <w:r w:rsidR="0039098D">
              <w:rPr>
                <w:rStyle w:val="CommentReference"/>
              </w:rPr>
              <w:commentReference w:id="13"/>
            </w:r>
          </w:p>
        </w:tc>
        <w:tc>
          <w:tcPr>
            <w:tcW w:w="6120" w:type="dxa"/>
            <w:shd w:val="clear" w:color="auto" w:fill="auto"/>
          </w:tcPr>
          <w:p w14:paraId="09237377" w14:textId="77777777" w:rsidR="00A63F6C" w:rsidRPr="00A63F6C" w:rsidRDefault="00496EF7">
            <w:r>
              <w:t>NTE</w:t>
            </w:r>
            <w:r w:rsidR="0039098D">
              <w:t>.3</w:t>
            </w:r>
            <w:r w:rsidR="00773094">
              <w:t xml:space="preserve"> </w:t>
            </w:r>
            <w:r w:rsidR="0039098D" w:rsidRPr="00552F5C">
              <w:t xml:space="preserve">from the NTE </w:t>
            </w:r>
            <w:r w:rsidR="00773094" w:rsidRPr="00552F5C">
              <w:t>after OBR</w:t>
            </w:r>
          </w:p>
        </w:tc>
      </w:tr>
    </w:tbl>
    <w:p w14:paraId="09237379" w14:textId="77777777" w:rsidR="0025430E" w:rsidRPr="00A63F6C" w:rsidRDefault="0025430E"/>
    <w:p w14:paraId="0923737A" w14:textId="77777777" w:rsidR="0025430E" w:rsidRPr="00A63F6C" w:rsidRDefault="0025430E">
      <w:r w:rsidRPr="00A63F6C">
        <w:tab/>
        <w:t>Timing/Quantity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6120"/>
      </w:tblGrid>
      <w:tr w:rsidR="00A63F6C" w:rsidRPr="00A63F6C" w14:paraId="0923737D" w14:textId="77777777" w:rsidTr="008655B6">
        <w:tc>
          <w:tcPr>
            <w:tcW w:w="4788" w:type="dxa"/>
            <w:shd w:val="clear" w:color="auto" w:fill="95B3D7" w:themeFill="accent1" w:themeFillTint="99"/>
            <w:hideMark/>
          </w:tcPr>
          <w:p w14:paraId="0923737B" w14:textId="77777777" w:rsidR="00A63F6C" w:rsidRPr="00A63F6C" w:rsidRDefault="00A63F6C" w:rsidP="00A63F6C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Element Name</w:t>
            </w:r>
          </w:p>
        </w:tc>
        <w:tc>
          <w:tcPr>
            <w:tcW w:w="6120" w:type="dxa"/>
            <w:shd w:val="clear" w:color="auto" w:fill="95B3D7" w:themeFill="accent1" w:themeFillTint="99"/>
            <w:hideMark/>
          </w:tcPr>
          <w:p w14:paraId="0923737C" w14:textId="77777777" w:rsidR="00A63F6C" w:rsidRPr="00A63F6C" w:rsidRDefault="00A63F6C" w:rsidP="00A63F6C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Data</w:t>
            </w:r>
          </w:p>
        </w:tc>
      </w:tr>
      <w:tr w:rsidR="0039098D" w:rsidRPr="00A63F6C" w14:paraId="09237380" w14:textId="77777777" w:rsidTr="008655B6">
        <w:tc>
          <w:tcPr>
            <w:tcW w:w="0" w:type="auto"/>
          </w:tcPr>
          <w:p w14:paraId="0923737E" w14:textId="77777777" w:rsidR="0039098D" w:rsidRPr="00A63F6C" w:rsidRDefault="0039098D" w:rsidP="00A63F6C">
            <w:pPr>
              <w:spacing w:line="255" w:lineRule="atLeas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Priority</w:t>
            </w:r>
          </w:p>
        </w:tc>
        <w:tc>
          <w:tcPr>
            <w:tcW w:w="6120" w:type="dxa"/>
          </w:tcPr>
          <w:p w14:paraId="0923737F" w14:textId="77777777" w:rsidR="0039098D" w:rsidRDefault="0039098D" w:rsidP="00A63F6C">
            <w:pPr>
              <w:spacing w:line="255" w:lineRule="atLeas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TQ1-9.2</w:t>
            </w:r>
          </w:p>
        </w:tc>
      </w:tr>
      <w:tr w:rsidR="00A63F6C" w:rsidRPr="00A63F6C" w14:paraId="09237383" w14:textId="77777777" w:rsidTr="008655B6">
        <w:tc>
          <w:tcPr>
            <w:tcW w:w="0" w:type="auto"/>
            <w:hideMark/>
          </w:tcPr>
          <w:p w14:paraId="09237381" w14:textId="77777777" w:rsidR="00A63F6C" w:rsidRPr="00A63F6C" w:rsidRDefault="00A63F6C" w:rsidP="00A63F6C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A63F6C">
              <w:rPr>
                <w:rFonts w:eastAsia="Times New Roman" w:cs="Arial"/>
                <w:color w:val="000000"/>
              </w:rPr>
              <w:t>Start Date/time</w:t>
            </w:r>
          </w:p>
        </w:tc>
        <w:tc>
          <w:tcPr>
            <w:tcW w:w="6120" w:type="dxa"/>
          </w:tcPr>
          <w:p w14:paraId="09237382" w14:textId="77777777" w:rsidR="00A63F6C" w:rsidRPr="00A63F6C" w:rsidRDefault="00C02F08" w:rsidP="00A63F6C">
            <w:pPr>
              <w:spacing w:line="255" w:lineRule="atLeas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TQ1-</w:t>
            </w:r>
            <w:r w:rsidR="00496EF7">
              <w:rPr>
                <w:rFonts w:eastAsia="Times New Roman" w:cs="Arial"/>
                <w:color w:val="000000"/>
              </w:rPr>
              <w:t>7</w:t>
            </w:r>
            <w:r>
              <w:rPr>
                <w:rFonts w:eastAsia="Times New Roman" w:cs="Arial"/>
                <w:color w:val="000000"/>
              </w:rPr>
              <w:t>.1</w:t>
            </w:r>
          </w:p>
        </w:tc>
      </w:tr>
      <w:tr w:rsidR="00A63F6C" w:rsidRPr="00A63F6C" w14:paraId="09237386" w14:textId="77777777" w:rsidTr="008655B6">
        <w:tc>
          <w:tcPr>
            <w:tcW w:w="0" w:type="auto"/>
            <w:hideMark/>
          </w:tcPr>
          <w:p w14:paraId="09237384" w14:textId="77777777" w:rsidR="00A63F6C" w:rsidRPr="00A63F6C" w:rsidRDefault="00A63F6C" w:rsidP="00A63F6C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A63F6C">
              <w:rPr>
                <w:rFonts w:eastAsia="Times New Roman" w:cs="Arial"/>
                <w:color w:val="000000"/>
              </w:rPr>
              <w:t>End Date/time</w:t>
            </w:r>
          </w:p>
        </w:tc>
        <w:tc>
          <w:tcPr>
            <w:tcW w:w="6120" w:type="dxa"/>
          </w:tcPr>
          <w:p w14:paraId="09237385" w14:textId="77777777" w:rsidR="00A63F6C" w:rsidRPr="00A63F6C" w:rsidRDefault="00C02F08" w:rsidP="00A63F6C">
            <w:pPr>
              <w:spacing w:line="255" w:lineRule="atLeas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TQ1-</w:t>
            </w:r>
            <w:r w:rsidR="00496EF7">
              <w:rPr>
                <w:rFonts w:eastAsia="Times New Roman" w:cs="Arial"/>
                <w:color w:val="000000"/>
              </w:rPr>
              <w:t>8</w:t>
            </w:r>
            <w:r>
              <w:rPr>
                <w:rFonts w:eastAsia="Times New Roman" w:cs="Arial"/>
                <w:color w:val="000000"/>
              </w:rPr>
              <w:t>.1</w:t>
            </w:r>
          </w:p>
        </w:tc>
      </w:tr>
    </w:tbl>
    <w:p w14:paraId="09237387" w14:textId="77777777" w:rsidR="00A63F6C" w:rsidRPr="00A63F6C" w:rsidRDefault="00A63F6C"/>
    <w:p w14:paraId="09237388" w14:textId="77777777" w:rsidR="0025430E" w:rsidRPr="00A63F6C" w:rsidRDefault="0025430E">
      <w:r w:rsidRPr="00A63F6C">
        <w:tab/>
      </w:r>
      <w:commentRangeStart w:id="14"/>
      <w:r w:rsidRPr="00A63F6C">
        <w:t>Results Performing Laboratory</w:t>
      </w:r>
      <w:commentRangeEnd w:id="14"/>
      <w:r w:rsidR="00F36368">
        <w:rPr>
          <w:rStyle w:val="CommentReference"/>
        </w:rPr>
        <w:commentReference w:id="14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6120"/>
      </w:tblGrid>
      <w:tr w:rsidR="00A63F6C" w:rsidRPr="00A63F6C" w14:paraId="0923738B" w14:textId="77777777" w:rsidTr="008655B6">
        <w:tc>
          <w:tcPr>
            <w:tcW w:w="4788" w:type="dxa"/>
            <w:shd w:val="clear" w:color="auto" w:fill="95B3D7" w:themeFill="accent1" w:themeFillTint="99"/>
          </w:tcPr>
          <w:p w14:paraId="09237389" w14:textId="77777777" w:rsidR="00A63F6C" w:rsidRPr="00A63F6C" w:rsidRDefault="00A63F6C" w:rsidP="00123C13">
            <w:r w:rsidRPr="00A63F6C">
              <w:t>Element Name</w:t>
            </w:r>
            <w:r w:rsidRPr="00A63F6C">
              <w:tab/>
            </w:r>
          </w:p>
        </w:tc>
        <w:tc>
          <w:tcPr>
            <w:tcW w:w="6120" w:type="dxa"/>
            <w:shd w:val="clear" w:color="auto" w:fill="95B3D7" w:themeFill="accent1" w:themeFillTint="99"/>
          </w:tcPr>
          <w:p w14:paraId="0923738A" w14:textId="77777777" w:rsidR="00A63F6C" w:rsidRPr="00A63F6C" w:rsidRDefault="00A63F6C" w:rsidP="00123C13">
            <w:r w:rsidRPr="00A63F6C">
              <w:t>Data</w:t>
            </w:r>
          </w:p>
        </w:tc>
      </w:tr>
      <w:tr w:rsidR="00A63F6C" w:rsidRPr="00A63F6C" w14:paraId="0923738E" w14:textId="77777777" w:rsidTr="008655B6">
        <w:tc>
          <w:tcPr>
            <w:tcW w:w="4788" w:type="dxa"/>
          </w:tcPr>
          <w:p w14:paraId="0923738C" w14:textId="77777777" w:rsidR="00A63F6C" w:rsidRPr="00A63F6C" w:rsidRDefault="00A63F6C" w:rsidP="0025430E">
            <w:r w:rsidRPr="00A63F6C">
              <w:t>Laboratory Name</w:t>
            </w:r>
            <w:r w:rsidRPr="00A63F6C">
              <w:tab/>
            </w:r>
          </w:p>
        </w:tc>
        <w:tc>
          <w:tcPr>
            <w:tcW w:w="6120" w:type="dxa"/>
          </w:tcPr>
          <w:p w14:paraId="0923738D" w14:textId="77777777" w:rsidR="00A63F6C" w:rsidRPr="00A63F6C" w:rsidRDefault="00377C80">
            <w:r>
              <w:t>OBX-</w:t>
            </w:r>
            <w:r w:rsidR="00496EF7">
              <w:t>23</w:t>
            </w:r>
            <w:r>
              <w:t>.1</w:t>
            </w:r>
          </w:p>
        </w:tc>
      </w:tr>
      <w:tr w:rsidR="00A63F6C" w:rsidRPr="00A63F6C" w14:paraId="09237391" w14:textId="77777777" w:rsidTr="008655B6">
        <w:tc>
          <w:tcPr>
            <w:tcW w:w="4788" w:type="dxa"/>
          </w:tcPr>
          <w:p w14:paraId="0923738F" w14:textId="77777777" w:rsidR="00A63F6C" w:rsidRPr="00A63F6C" w:rsidRDefault="00496EF7" w:rsidP="0025430E">
            <w:r>
              <w:t>Organization identifier</w:t>
            </w:r>
          </w:p>
        </w:tc>
        <w:tc>
          <w:tcPr>
            <w:tcW w:w="6120" w:type="dxa"/>
          </w:tcPr>
          <w:p w14:paraId="09237390" w14:textId="77777777" w:rsidR="00A63F6C" w:rsidRPr="00A63F6C" w:rsidRDefault="00377C80" w:rsidP="00965FE2">
            <w:r>
              <w:t>OBX-</w:t>
            </w:r>
            <w:r w:rsidR="00496EF7">
              <w:t>23</w:t>
            </w:r>
            <w:r w:rsidR="00965FE2">
              <w:t>.10</w:t>
            </w:r>
          </w:p>
        </w:tc>
      </w:tr>
      <w:tr w:rsidR="00965FE2" w:rsidRPr="00A63F6C" w14:paraId="09237394" w14:textId="77777777" w:rsidTr="008655B6">
        <w:tc>
          <w:tcPr>
            <w:tcW w:w="4788" w:type="dxa"/>
            <w:vMerge w:val="restart"/>
          </w:tcPr>
          <w:p w14:paraId="09237392" w14:textId="77777777" w:rsidR="00965FE2" w:rsidRPr="00496EF7" w:rsidRDefault="00965FE2" w:rsidP="0025430E">
            <w:r w:rsidRPr="00A63F6C">
              <w:t>Address</w:t>
            </w:r>
            <w:r w:rsidRPr="00A63F6C">
              <w:tab/>
            </w:r>
          </w:p>
        </w:tc>
        <w:tc>
          <w:tcPr>
            <w:tcW w:w="6120" w:type="dxa"/>
          </w:tcPr>
          <w:p w14:paraId="09237393" w14:textId="77777777" w:rsidR="00965FE2" w:rsidRPr="00A63F6C" w:rsidRDefault="00965FE2" w:rsidP="00965FE2">
            <w:r>
              <w:t xml:space="preserve">OBX-24.1.1 </w:t>
            </w:r>
          </w:p>
        </w:tc>
      </w:tr>
      <w:tr w:rsidR="00965FE2" w:rsidRPr="00A63F6C" w14:paraId="09237397" w14:textId="77777777" w:rsidTr="008655B6">
        <w:tc>
          <w:tcPr>
            <w:tcW w:w="4788" w:type="dxa"/>
            <w:vMerge/>
          </w:tcPr>
          <w:p w14:paraId="09237395" w14:textId="77777777" w:rsidR="00965FE2" w:rsidRPr="00A63F6C" w:rsidRDefault="00965FE2" w:rsidP="0025430E"/>
        </w:tc>
        <w:tc>
          <w:tcPr>
            <w:tcW w:w="6120" w:type="dxa"/>
          </w:tcPr>
          <w:p w14:paraId="09237396" w14:textId="77777777" w:rsidR="00965FE2" w:rsidRDefault="00965FE2" w:rsidP="00965FE2">
            <w:r>
              <w:t>OBX-24.2</w:t>
            </w:r>
          </w:p>
        </w:tc>
      </w:tr>
      <w:tr w:rsidR="00965FE2" w:rsidRPr="00A63F6C" w14:paraId="0923739A" w14:textId="77777777" w:rsidTr="008655B6">
        <w:tc>
          <w:tcPr>
            <w:tcW w:w="4788" w:type="dxa"/>
            <w:vMerge/>
          </w:tcPr>
          <w:p w14:paraId="09237398" w14:textId="77777777" w:rsidR="00965FE2" w:rsidRPr="00A63F6C" w:rsidRDefault="00965FE2" w:rsidP="0025430E"/>
        </w:tc>
        <w:tc>
          <w:tcPr>
            <w:tcW w:w="6120" w:type="dxa"/>
          </w:tcPr>
          <w:p w14:paraId="09237399" w14:textId="77777777" w:rsidR="00965FE2" w:rsidRDefault="00965FE2" w:rsidP="00965FE2">
            <w:r>
              <w:t>OBX-24.3 OBX-24.4 OBX-24.5</w:t>
            </w:r>
          </w:p>
        </w:tc>
        <w:bookmarkStart w:id="15" w:name="_GoBack"/>
        <w:bookmarkEnd w:id="15"/>
      </w:tr>
      <w:tr w:rsidR="00965FE2" w:rsidRPr="00A63F6C" w14:paraId="0923739D" w14:textId="77777777" w:rsidTr="008655B6">
        <w:tc>
          <w:tcPr>
            <w:tcW w:w="4788" w:type="dxa"/>
          </w:tcPr>
          <w:p w14:paraId="0923739B" w14:textId="77777777" w:rsidR="00965FE2" w:rsidRDefault="00965FE2" w:rsidP="0025430E"/>
        </w:tc>
        <w:tc>
          <w:tcPr>
            <w:tcW w:w="6120" w:type="dxa"/>
          </w:tcPr>
          <w:p w14:paraId="0923739C" w14:textId="77777777" w:rsidR="00965FE2" w:rsidRDefault="00965FE2">
            <w:r>
              <w:t>OBX-24.6</w:t>
            </w:r>
          </w:p>
        </w:tc>
      </w:tr>
      <w:tr w:rsidR="00A63F6C" w:rsidRPr="00A63F6C" w14:paraId="092373A0" w14:textId="77777777" w:rsidTr="008655B6">
        <w:tc>
          <w:tcPr>
            <w:tcW w:w="4788" w:type="dxa"/>
          </w:tcPr>
          <w:p w14:paraId="0923739E" w14:textId="77777777" w:rsidR="00A63F6C" w:rsidRPr="00A63F6C" w:rsidRDefault="00496EF7" w:rsidP="0025430E">
            <w:r>
              <w:t>Director Name</w:t>
            </w:r>
          </w:p>
        </w:tc>
        <w:tc>
          <w:tcPr>
            <w:tcW w:w="6120" w:type="dxa"/>
          </w:tcPr>
          <w:p w14:paraId="0923739F" w14:textId="77777777" w:rsidR="00A63F6C" w:rsidRPr="00A63F6C" w:rsidRDefault="00377C80" w:rsidP="00965FE2">
            <w:r>
              <w:t>OBX-</w:t>
            </w:r>
            <w:r w:rsidR="00496EF7">
              <w:t>25</w:t>
            </w:r>
            <w:r w:rsidR="00965FE2">
              <w:t xml:space="preserve">.6 </w:t>
            </w:r>
            <w:r w:rsidR="002859BB">
              <w:t>OBX-25</w:t>
            </w:r>
            <w:r w:rsidR="00965FE2">
              <w:t xml:space="preserve">.3 </w:t>
            </w:r>
            <w:r w:rsidR="002859BB">
              <w:t>OBX-25</w:t>
            </w:r>
            <w:r w:rsidR="00965FE2">
              <w:t xml:space="preserve">.4 </w:t>
            </w:r>
            <w:r w:rsidR="002859BB">
              <w:t>OBX-25.2.1 OBX-25.5</w:t>
            </w:r>
          </w:p>
        </w:tc>
      </w:tr>
      <w:tr w:rsidR="00A63F6C" w:rsidRPr="00A63F6C" w14:paraId="092373A3" w14:textId="77777777" w:rsidTr="008655B6">
        <w:tc>
          <w:tcPr>
            <w:tcW w:w="4788" w:type="dxa"/>
          </w:tcPr>
          <w:p w14:paraId="092373A1" w14:textId="77777777" w:rsidR="00A63F6C" w:rsidRPr="00A63F6C" w:rsidRDefault="00A63F6C">
            <w:r w:rsidRPr="00A63F6C">
              <w:t>Director identifier</w:t>
            </w:r>
          </w:p>
        </w:tc>
        <w:tc>
          <w:tcPr>
            <w:tcW w:w="6120" w:type="dxa"/>
          </w:tcPr>
          <w:p w14:paraId="092373A2" w14:textId="77777777" w:rsidR="00A63F6C" w:rsidRPr="00A63F6C" w:rsidRDefault="00377C80">
            <w:r>
              <w:t>OBX-</w:t>
            </w:r>
            <w:r w:rsidR="00496EF7">
              <w:t>25</w:t>
            </w:r>
            <w:r w:rsidR="00016BCE">
              <w:t>.1</w:t>
            </w:r>
          </w:p>
        </w:tc>
      </w:tr>
    </w:tbl>
    <w:p w14:paraId="092373A4" w14:textId="77777777" w:rsidR="0025430E" w:rsidRPr="00A63F6C" w:rsidRDefault="0025430E"/>
    <w:p w14:paraId="092373A5" w14:textId="77777777" w:rsidR="0025430E" w:rsidRPr="00A63F6C" w:rsidRDefault="0025430E">
      <w:r w:rsidRPr="00A63F6C">
        <w:tab/>
        <w:t>Specimen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6120"/>
      </w:tblGrid>
      <w:tr w:rsidR="00A63F6C" w:rsidRPr="00A63F6C" w14:paraId="092373A8" w14:textId="77777777" w:rsidTr="008655B6">
        <w:tc>
          <w:tcPr>
            <w:tcW w:w="4788" w:type="dxa"/>
            <w:shd w:val="clear" w:color="auto" w:fill="95B3D7" w:themeFill="accent1" w:themeFillTint="99"/>
          </w:tcPr>
          <w:p w14:paraId="092373A6" w14:textId="77777777" w:rsidR="00A63F6C" w:rsidRPr="00A63F6C" w:rsidRDefault="00A63F6C" w:rsidP="00123C13">
            <w:r w:rsidRPr="00A63F6C">
              <w:t>Element Name</w:t>
            </w:r>
            <w:r w:rsidRPr="00A63F6C">
              <w:tab/>
            </w:r>
          </w:p>
        </w:tc>
        <w:tc>
          <w:tcPr>
            <w:tcW w:w="6120" w:type="dxa"/>
            <w:shd w:val="clear" w:color="auto" w:fill="95B3D7" w:themeFill="accent1" w:themeFillTint="99"/>
          </w:tcPr>
          <w:p w14:paraId="092373A7" w14:textId="77777777" w:rsidR="00A63F6C" w:rsidRPr="00A63F6C" w:rsidRDefault="00A63F6C" w:rsidP="00123C13">
            <w:r w:rsidRPr="00A63F6C">
              <w:t>Data</w:t>
            </w:r>
          </w:p>
        </w:tc>
      </w:tr>
      <w:tr w:rsidR="00A63F6C" w:rsidRPr="0025430E" w14:paraId="092373AB" w14:textId="77777777" w:rsidTr="008655B6">
        <w:tc>
          <w:tcPr>
            <w:tcW w:w="0" w:type="auto"/>
            <w:hideMark/>
          </w:tcPr>
          <w:p w14:paraId="092373A9" w14:textId="77777777" w:rsidR="00A63F6C" w:rsidRPr="0025430E" w:rsidRDefault="00A63F6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25430E">
              <w:rPr>
                <w:rFonts w:eastAsia="Times New Roman" w:cs="Arial"/>
                <w:color w:val="000000"/>
              </w:rPr>
              <w:t>Specimen Type</w:t>
            </w:r>
          </w:p>
        </w:tc>
        <w:tc>
          <w:tcPr>
            <w:tcW w:w="6120" w:type="dxa"/>
          </w:tcPr>
          <w:p w14:paraId="092373AA" w14:textId="77777777" w:rsidR="00A63F6C" w:rsidRPr="0025430E" w:rsidRDefault="00377C80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SPM-</w:t>
            </w:r>
            <w:r w:rsidR="00496EF7">
              <w:rPr>
                <w:rFonts w:eastAsia="Times New Roman" w:cs="Arial"/>
                <w:color w:val="000000"/>
              </w:rPr>
              <w:t>4</w:t>
            </w:r>
            <w:r>
              <w:rPr>
                <w:rFonts w:eastAsia="Times New Roman" w:cs="Arial"/>
                <w:color w:val="000000"/>
              </w:rPr>
              <w:t>.2</w:t>
            </w:r>
          </w:p>
        </w:tc>
      </w:tr>
      <w:tr w:rsidR="00A63F6C" w:rsidRPr="0025430E" w14:paraId="092373AE" w14:textId="77777777" w:rsidTr="008655B6">
        <w:tc>
          <w:tcPr>
            <w:tcW w:w="0" w:type="auto"/>
            <w:hideMark/>
          </w:tcPr>
          <w:p w14:paraId="092373AC" w14:textId="77777777" w:rsidR="00A63F6C" w:rsidRPr="0025430E" w:rsidRDefault="00A63F6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25430E">
              <w:rPr>
                <w:rFonts w:eastAsia="Times New Roman" w:cs="Arial"/>
                <w:color w:val="000000"/>
              </w:rPr>
              <w:t>Alt Specimen Type</w:t>
            </w:r>
          </w:p>
        </w:tc>
        <w:tc>
          <w:tcPr>
            <w:tcW w:w="6120" w:type="dxa"/>
          </w:tcPr>
          <w:p w14:paraId="092373AD" w14:textId="77777777" w:rsidR="00A63F6C" w:rsidRPr="0025430E" w:rsidRDefault="00377C80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SPM-</w:t>
            </w:r>
            <w:r w:rsidR="00496EF7">
              <w:rPr>
                <w:rFonts w:eastAsia="Times New Roman" w:cs="Arial"/>
                <w:color w:val="000000"/>
              </w:rPr>
              <w:t>4</w:t>
            </w:r>
            <w:r>
              <w:rPr>
                <w:rFonts w:eastAsia="Times New Roman" w:cs="Arial"/>
                <w:color w:val="000000"/>
              </w:rPr>
              <w:t>.5</w:t>
            </w:r>
          </w:p>
        </w:tc>
      </w:tr>
      <w:tr w:rsidR="00A63F6C" w:rsidRPr="0025430E" w14:paraId="092373B1" w14:textId="77777777" w:rsidTr="008655B6">
        <w:tc>
          <w:tcPr>
            <w:tcW w:w="0" w:type="auto"/>
            <w:hideMark/>
          </w:tcPr>
          <w:p w14:paraId="092373AF" w14:textId="77777777" w:rsidR="00A63F6C" w:rsidRPr="0025430E" w:rsidRDefault="00A63F6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25430E">
              <w:rPr>
                <w:rFonts w:eastAsia="Times New Roman" w:cs="Arial"/>
                <w:color w:val="000000"/>
              </w:rPr>
              <w:t>Specimen Original Text</w:t>
            </w:r>
          </w:p>
        </w:tc>
        <w:tc>
          <w:tcPr>
            <w:tcW w:w="6120" w:type="dxa"/>
          </w:tcPr>
          <w:p w14:paraId="092373B0" w14:textId="77777777" w:rsidR="00A63F6C" w:rsidRPr="0025430E" w:rsidRDefault="00377C80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SPM-</w:t>
            </w:r>
            <w:r w:rsidR="00496EF7">
              <w:rPr>
                <w:rFonts w:eastAsia="Times New Roman" w:cs="Arial"/>
                <w:color w:val="000000"/>
              </w:rPr>
              <w:t>4</w:t>
            </w:r>
            <w:r>
              <w:rPr>
                <w:rFonts w:eastAsia="Times New Roman" w:cs="Arial"/>
                <w:color w:val="000000"/>
              </w:rPr>
              <w:t>.9</w:t>
            </w:r>
          </w:p>
        </w:tc>
      </w:tr>
      <w:tr w:rsidR="00A63F6C" w:rsidRPr="0025430E" w14:paraId="092373B4" w14:textId="77777777" w:rsidTr="008655B6">
        <w:tc>
          <w:tcPr>
            <w:tcW w:w="0" w:type="auto"/>
            <w:hideMark/>
          </w:tcPr>
          <w:p w14:paraId="092373B2" w14:textId="77777777" w:rsidR="00A63F6C" w:rsidRPr="0025430E" w:rsidRDefault="00A63F6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25430E">
              <w:rPr>
                <w:rFonts w:eastAsia="Times New Roman" w:cs="Arial"/>
                <w:color w:val="000000"/>
              </w:rPr>
              <w:t>Start date/time</w:t>
            </w:r>
          </w:p>
        </w:tc>
        <w:tc>
          <w:tcPr>
            <w:tcW w:w="6120" w:type="dxa"/>
          </w:tcPr>
          <w:p w14:paraId="092373B3" w14:textId="77777777" w:rsidR="00A63F6C" w:rsidRPr="0025430E" w:rsidRDefault="007E0BF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SPM-</w:t>
            </w:r>
            <w:r w:rsidR="00496EF7">
              <w:rPr>
                <w:rFonts w:eastAsia="Times New Roman" w:cs="Arial"/>
                <w:color w:val="000000"/>
              </w:rPr>
              <w:t>17</w:t>
            </w:r>
            <w:r>
              <w:rPr>
                <w:rFonts w:eastAsia="Times New Roman" w:cs="Arial"/>
                <w:color w:val="000000"/>
              </w:rPr>
              <w:t>.1.1</w:t>
            </w:r>
          </w:p>
        </w:tc>
      </w:tr>
      <w:tr w:rsidR="00A63F6C" w:rsidRPr="0025430E" w14:paraId="092373B7" w14:textId="77777777" w:rsidTr="008655B6">
        <w:tc>
          <w:tcPr>
            <w:tcW w:w="0" w:type="auto"/>
            <w:hideMark/>
          </w:tcPr>
          <w:p w14:paraId="092373B5" w14:textId="77777777" w:rsidR="00A63F6C" w:rsidRPr="0025430E" w:rsidRDefault="00A63F6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25430E">
              <w:rPr>
                <w:rFonts w:eastAsia="Times New Roman" w:cs="Arial"/>
                <w:color w:val="000000"/>
              </w:rPr>
              <w:t>Specimen Reject Reason</w:t>
            </w:r>
          </w:p>
        </w:tc>
        <w:tc>
          <w:tcPr>
            <w:tcW w:w="6120" w:type="dxa"/>
          </w:tcPr>
          <w:p w14:paraId="092373B6" w14:textId="77777777" w:rsidR="00A63F6C" w:rsidRPr="00552F5C" w:rsidRDefault="00496EF7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552F5C">
              <w:rPr>
                <w:rFonts w:eastAsia="Times New Roman" w:cs="Arial"/>
                <w:color w:val="000000"/>
              </w:rPr>
              <w:t>S</w:t>
            </w:r>
            <w:r w:rsidR="007E0BFC" w:rsidRPr="00552F5C">
              <w:rPr>
                <w:rFonts w:eastAsia="Times New Roman" w:cs="Arial"/>
                <w:color w:val="000000"/>
              </w:rPr>
              <w:t>PM-</w:t>
            </w:r>
            <w:r w:rsidRPr="00552F5C">
              <w:rPr>
                <w:rFonts w:eastAsia="Times New Roman" w:cs="Arial"/>
                <w:color w:val="000000"/>
              </w:rPr>
              <w:t>21</w:t>
            </w:r>
            <w:r w:rsidR="007E0BFC" w:rsidRPr="00552F5C">
              <w:rPr>
                <w:rFonts w:eastAsia="Times New Roman" w:cs="Arial"/>
                <w:color w:val="000000"/>
              </w:rPr>
              <w:t>.2</w:t>
            </w:r>
          </w:p>
        </w:tc>
      </w:tr>
      <w:tr w:rsidR="00A63F6C" w:rsidRPr="0025430E" w14:paraId="092373BA" w14:textId="77777777" w:rsidTr="008655B6">
        <w:tc>
          <w:tcPr>
            <w:tcW w:w="0" w:type="auto"/>
            <w:hideMark/>
          </w:tcPr>
          <w:p w14:paraId="092373B8" w14:textId="77777777" w:rsidR="00A63F6C" w:rsidRPr="0025430E" w:rsidRDefault="00A63F6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25430E">
              <w:rPr>
                <w:rFonts w:eastAsia="Times New Roman" w:cs="Arial"/>
                <w:color w:val="000000"/>
              </w:rPr>
              <w:t>Alt Specimen Reject Reason</w:t>
            </w:r>
          </w:p>
        </w:tc>
        <w:tc>
          <w:tcPr>
            <w:tcW w:w="6120" w:type="dxa"/>
          </w:tcPr>
          <w:p w14:paraId="092373B9" w14:textId="77777777" w:rsidR="00A63F6C" w:rsidRPr="00552F5C" w:rsidRDefault="007E0BF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552F5C">
              <w:rPr>
                <w:rFonts w:eastAsia="Times New Roman" w:cs="Arial"/>
                <w:color w:val="000000"/>
              </w:rPr>
              <w:t>SPM-</w:t>
            </w:r>
            <w:r w:rsidR="00496EF7" w:rsidRPr="00552F5C">
              <w:rPr>
                <w:rFonts w:eastAsia="Times New Roman" w:cs="Arial"/>
                <w:color w:val="000000"/>
              </w:rPr>
              <w:t>21</w:t>
            </w:r>
            <w:r w:rsidRPr="00552F5C">
              <w:rPr>
                <w:rFonts w:eastAsia="Times New Roman" w:cs="Arial"/>
                <w:color w:val="000000"/>
              </w:rPr>
              <w:t>.5</w:t>
            </w:r>
          </w:p>
        </w:tc>
      </w:tr>
      <w:tr w:rsidR="00A63F6C" w:rsidRPr="0025430E" w14:paraId="092373BD" w14:textId="77777777" w:rsidTr="008655B6">
        <w:tc>
          <w:tcPr>
            <w:tcW w:w="0" w:type="auto"/>
            <w:hideMark/>
          </w:tcPr>
          <w:p w14:paraId="092373BB" w14:textId="77777777" w:rsidR="00A63F6C" w:rsidRPr="0025430E" w:rsidRDefault="00A63F6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commentRangeStart w:id="16"/>
            <w:r w:rsidRPr="0025430E">
              <w:rPr>
                <w:rFonts w:eastAsia="Times New Roman" w:cs="Arial"/>
                <w:color w:val="000000"/>
              </w:rPr>
              <w:t>Reject Reason Original Text</w:t>
            </w:r>
            <w:commentRangeEnd w:id="16"/>
            <w:r w:rsidR="00315065">
              <w:rPr>
                <w:rStyle w:val="CommentReference"/>
              </w:rPr>
              <w:commentReference w:id="16"/>
            </w:r>
          </w:p>
        </w:tc>
        <w:tc>
          <w:tcPr>
            <w:tcW w:w="6120" w:type="dxa"/>
          </w:tcPr>
          <w:p w14:paraId="092373BC" w14:textId="77777777" w:rsidR="00A63F6C" w:rsidRPr="00552F5C" w:rsidRDefault="007E0BF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552F5C">
              <w:rPr>
                <w:rFonts w:eastAsia="Times New Roman" w:cs="Arial"/>
                <w:color w:val="000000"/>
              </w:rPr>
              <w:t>SPM-</w:t>
            </w:r>
            <w:r w:rsidR="00496EF7" w:rsidRPr="00552F5C">
              <w:rPr>
                <w:rFonts w:eastAsia="Times New Roman" w:cs="Arial"/>
                <w:color w:val="000000"/>
              </w:rPr>
              <w:t>21</w:t>
            </w:r>
            <w:r w:rsidRPr="00552F5C">
              <w:rPr>
                <w:rFonts w:eastAsia="Times New Roman" w:cs="Arial"/>
                <w:color w:val="000000"/>
              </w:rPr>
              <w:t>.9</w:t>
            </w:r>
          </w:p>
        </w:tc>
      </w:tr>
      <w:tr w:rsidR="00A63F6C" w:rsidRPr="0025430E" w14:paraId="092373C0" w14:textId="77777777" w:rsidTr="008655B6">
        <w:tc>
          <w:tcPr>
            <w:tcW w:w="0" w:type="auto"/>
            <w:hideMark/>
          </w:tcPr>
          <w:p w14:paraId="092373BE" w14:textId="77777777" w:rsidR="00A63F6C" w:rsidRPr="0025430E" w:rsidRDefault="00A63F6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25430E">
              <w:rPr>
                <w:rFonts w:eastAsia="Times New Roman" w:cs="Arial"/>
                <w:color w:val="000000"/>
              </w:rPr>
              <w:t>Specimen Condition</w:t>
            </w:r>
          </w:p>
        </w:tc>
        <w:tc>
          <w:tcPr>
            <w:tcW w:w="6120" w:type="dxa"/>
          </w:tcPr>
          <w:p w14:paraId="092373BF" w14:textId="77777777" w:rsidR="00A63F6C" w:rsidRPr="00552F5C" w:rsidRDefault="00496EF7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552F5C">
              <w:rPr>
                <w:rFonts w:eastAsia="Times New Roman" w:cs="Arial"/>
                <w:color w:val="000000"/>
              </w:rPr>
              <w:t>S</w:t>
            </w:r>
            <w:r w:rsidR="007E0BFC" w:rsidRPr="00552F5C">
              <w:rPr>
                <w:rFonts w:eastAsia="Times New Roman" w:cs="Arial"/>
                <w:color w:val="000000"/>
              </w:rPr>
              <w:t>PM-</w:t>
            </w:r>
            <w:r w:rsidRPr="00552F5C">
              <w:rPr>
                <w:rFonts w:eastAsia="Times New Roman" w:cs="Arial"/>
                <w:color w:val="000000"/>
              </w:rPr>
              <w:t>24</w:t>
            </w:r>
            <w:r w:rsidR="007E0BFC" w:rsidRPr="00552F5C">
              <w:rPr>
                <w:rFonts w:eastAsia="Times New Roman" w:cs="Arial"/>
                <w:color w:val="000000"/>
              </w:rPr>
              <w:t>.2</w:t>
            </w:r>
          </w:p>
        </w:tc>
      </w:tr>
      <w:tr w:rsidR="00A63F6C" w:rsidRPr="0025430E" w14:paraId="092373C3" w14:textId="77777777" w:rsidTr="008655B6">
        <w:tc>
          <w:tcPr>
            <w:tcW w:w="0" w:type="auto"/>
            <w:hideMark/>
          </w:tcPr>
          <w:p w14:paraId="092373C1" w14:textId="77777777" w:rsidR="00A63F6C" w:rsidRPr="0025430E" w:rsidRDefault="00A63F6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25430E">
              <w:rPr>
                <w:rFonts w:eastAsia="Times New Roman" w:cs="Arial"/>
                <w:color w:val="000000"/>
              </w:rPr>
              <w:t>Alt Specimen Condition</w:t>
            </w:r>
          </w:p>
        </w:tc>
        <w:tc>
          <w:tcPr>
            <w:tcW w:w="6120" w:type="dxa"/>
          </w:tcPr>
          <w:p w14:paraId="092373C2" w14:textId="77777777" w:rsidR="00A63F6C" w:rsidRPr="00552F5C" w:rsidRDefault="007E0BF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r w:rsidRPr="00552F5C">
              <w:rPr>
                <w:rFonts w:eastAsia="Times New Roman" w:cs="Arial"/>
                <w:color w:val="000000"/>
              </w:rPr>
              <w:t>SPM-</w:t>
            </w:r>
            <w:r w:rsidR="00496EF7" w:rsidRPr="00552F5C">
              <w:rPr>
                <w:rFonts w:eastAsia="Times New Roman" w:cs="Arial"/>
                <w:color w:val="000000"/>
              </w:rPr>
              <w:t>24</w:t>
            </w:r>
            <w:r w:rsidRPr="00552F5C">
              <w:rPr>
                <w:rFonts w:eastAsia="Times New Roman" w:cs="Arial"/>
                <w:color w:val="000000"/>
              </w:rPr>
              <w:t>.5</w:t>
            </w:r>
          </w:p>
        </w:tc>
      </w:tr>
      <w:tr w:rsidR="00A63F6C" w:rsidRPr="0025430E" w14:paraId="092373C6" w14:textId="77777777" w:rsidTr="008655B6">
        <w:tc>
          <w:tcPr>
            <w:tcW w:w="0" w:type="auto"/>
            <w:hideMark/>
          </w:tcPr>
          <w:p w14:paraId="092373C4" w14:textId="77777777" w:rsidR="00A63F6C" w:rsidRPr="0025430E" w:rsidRDefault="00A63F6C" w:rsidP="0025430E">
            <w:pPr>
              <w:spacing w:line="255" w:lineRule="atLeast"/>
              <w:rPr>
                <w:rFonts w:eastAsia="Times New Roman" w:cs="Arial"/>
                <w:color w:val="000000"/>
              </w:rPr>
            </w:pPr>
            <w:commentRangeStart w:id="17"/>
            <w:r w:rsidRPr="0025430E">
              <w:rPr>
                <w:rFonts w:eastAsia="Times New Roman" w:cs="Arial"/>
                <w:color w:val="000000"/>
              </w:rPr>
              <w:t>Condition Original Text</w:t>
            </w:r>
            <w:commentRangeEnd w:id="17"/>
            <w:r w:rsidR="00315065">
              <w:rPr>
                <w:rStyle w:val="CommentReference"/>
              </w:rPr>
              <w:commentReference w:id="17"/>
            </w:r>
          </w:p>
        </w:tc>
        <w:tc>
          <w:tcPr>
            <w:tcW w:w="6120" w:type="dxa"/>
          </w:tcPr>
          <w:p w14:paraId="092373C5" w14:textId="77777777" w:rsidR="00A63F6C" w:rsidRPr="00552F5C" w:rsidRDefault="007E0BFC" w:rsidP="0025430E">
            <w:pPr>
              <w:rPr>
                <w:rFonts w:eastAsia="Times New Roman" w:cs="Times New Roman"/>
              </w:rPr>
            </w:pPr>
            <w:r w:rsidRPr="00552F5C">
              <w:rPr>
                <w:rFonts w:eastAsia="Times New Roman" w:cs="Times New Roman"/>
              </w:rPr>
              <w:t>SPM-</w:t>
            </w:r>
            <w:r w:rsidR="00496EF7" w:rsidRPr="00552F5C">
              <w:rPr>
                <w:rFonts w:eastAsia="Times New Roman" w:cs="Times New Roman"/>
              </w:rPr>
              <w:t>24</w:t>
            </w:r>
            <w:r w:rsidRPr="00552F5C">
              <w:rPr>
                <w:rFonts w:eastAsia="Times New Roman" w:cs="Times New Roman"/>
              </w:rPr>
              <w:t>.9</w:t>
            </w:r>
          </w:p>
        </w:tc>
      </w:tr>
    </w:tbl>
    <w:p w14:paraId="092373C7" w14:textId="77777777" w:rsidR="0025430E" w:rsidRPr="00A63F6C" w:rsidRDefault="0025430E"/>
    <w:p w14:paraId="092373C8" w14:textId="77777777" w:rsidR="00E65C7F" w:rsidRPr="00A63F6C" w:rsidRDefault="00E65C7F" w:rsidP="00E65C7F">
      <w:pPr>
        <w:ind w:firstLine="720"/>
      </w:pPr>
      <w:r w:rsidRPr="00A63F6C">
        <w:t>Lab results</w:t>
      </w:r>
      <w:r w:rsidR="00C02F08">
        <w:t xml:space="preserve"> </w:t>
      </w: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1339"/>
        <w:gridCol w:w="838"/>
        <w:gridCol w:w="1261"/>
        <w:gridCol w:w="856"/>
        <w:gridCol w:w="1124"/>
        <w:gridCol w:w="1080"/>
        <w:gridCol w:w="1350"/>
        <w:gridCol w:w="1530"/>
        <w:gridCol w:w="1530"/>
      </w:tblGrid>
      <w:tr w:rsidR="002F7285" w:rsidRPr="00A63F6C" w14:paraId="092373CA" w14:textId="77777777" w:rsidTr="00464799">
        <w:tc>
          <w:tcPr>
            <w:tcW w:w="10908" w:type="dxa"/>
            <w:gridSpan w:val="9"/>
            <w:shd w:val="clear" w:color="auto" w:fill="95B3D7" w:themeFill="accent1" w:themeFillTint="99"/>
          </w:tcPr>
          <w:p w14:paraId="092373C9" w14:textId="77777777" w:rsidR="002F7285" w:rsidRPr="00A63F6C" w:rsidRDefault="002F7285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commentRangeStart w:id="18"/>
            <w:r w:rsidRPr="00A63F6C">
              <w:rPr>
                <w:rFonts w:eastAsia="Times New Roman" w:cs="Arial"/>
                <w:b/>
                <w:bCs/>
                <w:color w:val="000000"/>
              </w:rPr>
              <w:t>Lab Results</w:t>
            </w:r>
            <w:commentRangeEnd w:id="18"/>
            <w:r>
              <w:rPr>
                <w:rStyle w:val="CommentReference"/>
              </w:rPr>
              <w:commentReference w:id="18"/>
            </w:r>
          </w:p>
        </w:tc>
      </w:tr>
      <w:tr w:rsidR="00554D83" w:rsidRPr="00A63F6C" w14:paraId="092373CD" w14:textId="77777777" w:rsidTr="00554D83">
        <w:tc>
          <w:tcPr>
            <w:tcW w:w="2177" w:type="dxa"/>
            <w:gridSpan w:val="2"/>
            <w:shd w:val="clear" w:color="auto" w:fill="DBE5F1" w:themeFill="accent1" w:themeFillTint="33"/>
          </w:tcPr>
          <w:p w14:paraId="092373CB" w14:textId="77777777" w:rsidR="00554D83" w:rsidRPr="00A63F6C" w:rsidRDefault="00554D83" w:rsidP="00554D83">
            <w:pPr>
              <w:rPr>
                <w:rFonts w:eastAsia="Times New Roman" w:cs="Arial"/>
                <w:b/>
                <w:bCs/>
                <w:color w:val="000000"/>
              </w:rPr>
            </w:pPr>
            <w:r w:rsidRPr="00554D83">
              <w:t>Test performed</w:t>
            </w:r>
          </w:p>
        </w:tc>
        <w:tc>
          <w:tcPr>
            <w:tcW w:w="8731" w:type="dxa"/>
            <w:gridSpan w:val="7"/>
            <w:shd w:val="clear" w:color="auto" w:fill="auto"/>
          </w:tcPr>
          <w:p w14:paraId="092373CC" w14:textId="77777777" w:rsidR="00554D83" w:rsidRPr="00554D83" w:rsidRDefault="00554D83" w:rsidP="00554D83">
            <w:pPr>
              <w:spacing w:line="255" w:lineRule="atLeast"/>
              <w:rPr>
                <w:rFonts w:eastAsia="Times New Roman" w:cs="Arial"/>
                <w:bCs/>
                <w:color w:val="000000"/>
              </w:rPr>
            </w:pPr>
            <w:r w:rsidRPr="00554D83">
              <w:rPr>
                <w:rFonts w:eastAsia="Times New Roman" w:cs="Arial"/>
                <w:bCs/>
                <w:color w:val="000000"/>
              </w:rPr>
              <w:t>OBR-4.9 (or OBR-4.2 or OBR-4.5)</w:t>
            </w:r>
          </w:p>
        </w:tc>
      </w:tr>
      <w:tr w:rsidR="00554D83" w:rsidRPr="00A63F6C" w14:paraId="092373D0" w14:textId="77777777" w:rsidTr="00554D83">
        <w:tc>
          <w:tcPr>
            <w:tcW w:w="2177" w:type="dxa"/>
            <w:gridSpan w:val="2"/>
            <w:shd w:val="clear" w:color="auto" w:fill="DBE5F1" w:themeFill="accent1" w:themeFillTint="33"/>
          </w:tcPr>
          <w:p w14:paraId="092373CE" w14:textId="77777777" w:rsidR="00554D83" w:rsidRPr="00554D83" w:rsidRDefault="00554D83" w:rsidP="00554D83">
            <w:r>
              <w:lastRenderedPageBreak/>
              <w:t>Test Report date</w:t>
            </w:r>
          </w:p>
        </w:tc>
        <w:tc>
          <w:tcPr>
            <w:tcW w:w="8731" w:type="dxa"/>
            <w:gridSpan w:val="7"/>
            <w:shd w:val="clear" w:color="auto" w:fill="auto"/>
          </w:tcPr>
          <w:p w14:paraId="092373CF" w14:textId="77777777" w:rsidR="00554D83" w:rsidRPr="00554D83" w:rsidRDefault="00554D83" w:rsidP="00554D83">
            <w:pPr>
              <w:spacing w:line="255" w:lineRule="atLeast"/>
              <w:rPr>
                <w:rFonts w:eastAsia="Times New Roman" w:cs="Arial"/>
                <w:bCs/>
                <w:color w:val="000000"/>
              </w:rPr>
            </w:pPr>
            <w:r w:rsidRPr="00554D83">
              <w:rPr>
                <w:rFonts w:eastAsia="Times New Roman" w:cs="Arial"/>
                <w:bCs/>
                <w:color w:val="000000"/>
              </w:rPr>
              <w:t>OBR-22.1</w:t>
            </w:r>
          </w:p>
        </w:tc>
      </w:tr>
      <w:tr w:rsidR="002F7285" w:rsidRPr="00A63F6C" w14:paraId="092373DA" w14:textId="77777777" w:rsidTr="00554D83">
        <w:tc>
          <w:tcPr>
            <w:tcW w:w="1339" w:type="dxa"/>
            <w:shd w:val="clear" w:color="auto" w:fill="DBE5F1" w:themeFill="accent1" w:themeFillTint="33"/>
          </w:tcPr>
          <w:p w14:paraId="092373D1" w14:textId="77777777" w:rsidR="002F7285" w:rsidRPr="00A63F6C" w:rsidRDefault="002F7285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>
              <w:rPr>
                <w:rFonts w:eastAsia="Times New Roman" w:cs="Arial"/>
                <w:b/>
                <w:bCs/>
                <w:color w:val="000000"/>
              </w:rPr>
              <w:t xml:space="preserve">Result </w:t>
            </w:r>
            <w:r w:rsidRPr="00A63F6C">
              <w:rPr>
                <w:rFonts w:eastAsia="Times New Roman" w:cs="Arial"/>
                <w:b/>
                <w:bCs/>
                <w:color w:val="000000"/>
              </w:rPr>
              <w:t>Observation</w:t>
            </w:r>
            <w:r>
              <w:rPr>
                <w:rFonts w:eastAsia="Times New Roman" w:cs="Arial"/>
                <w:b/>
                <w:bCs/>
                <w:color w:val="000000"/>
              </w:rPr>
              <w:t xml:space="preserve"> Name</w:t>
            </w:r>
          </w:p>
        </w:tc>
        <w:tc>
          <w:tcPr>
            <w:tcW w:w="838" w:type="dxa"/>
            <w:shd w:val="clear" w:color="auto" w:fill="DBE5F1" w:themeFill="accent1" w:themeFillTint="33"/>
          </w:tcPr>
          <w:p w14:paraId="092373D2" w14:textId="77777777" w:rsidR="002F7285" w:rsidRPr="00A63F6C" w:rsidRDefault="002F7285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Result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14:paraId="092373D3" w14:textId="77777777" w:rsidR="002F7285" w:rsidRPr="00A63F6C" w:rsidRDefault="002F7285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UOM</w:t>
            </w:r>
          </w:p>
        </w:tc>
        <w:tc>
          <w:tcPr>
            <w:tcW w:w="856" w:type="dxa"/>
            <w:shd w:val="clear" w:color="auto" w:fill="DBE5F1" w:themeFill="accent1" w:themeFillTint="33"/>
          </w:tcPr>
          <w:p w14:paraId="092373D4" w14:textId="77777777" w:rsidR="002F7285" w:rsidRPr="00A63F6C" w:rsidRDefault="002F7285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Range</w:t>
            </w:r>
          </w:p>
        </w:tc>
        <w:tc>
          <w:tcPr>
            <w:tcW w:w="1124" w:type="dxa"/>
            <w:shd w:val="clear" w:color="auto" w:fill="DBE5F1" w:themeFill="accent1" w:themeFillTint="33"/>
          </w:tcPr>
          <w:p w14:paraId="092373D5" w14:textId="77777777" w:rsidR="002F7285" w:rsidRPr="00A63F6C" w:rsidRDefault="002F7285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commentRangeStart w:id="19"/>
            <w:r w:rsidRPr="00A63F6C">
              <w:rPr>
                <w:rFonts w:eastAsia="Times New Roman" w:cs="Arial"/>
                <w:b/>
                <w:bCs/>
                <w:color w:val="000000"/>
              </w:rPr>
              <w:t>Abnormal Flag</w:t>
            </w:r>
            <w:commentRangeEnd w:id="19"/>
            <w:r w:rsidR="00315065">
              <w:rPr>
                <w:rStyle w:val="CommentReference"/>
              </w:rPr>
              <w:commentReference w:id="19"/>
            </w:r>
          </w:p>
        </w:tc>
        <w:tc>
          <w:tcPr>
            <w:tcW w:w="1080" w:type="dxa"/>
            <w:shd w:val="clear" w:color="auto" w:fill="DBE5F1" w:themeFill="accent1" w:themeFillTint="33"/>
          </w:tcPr>
          <w:p w14:paraId="092373D6" w14:textId="77777777" w:rsidR="002F7285" w:rsidRPr="00A63F6C" w:rsidRDefault="002F7285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Status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14:paraId="092373D7" w14:textId="77777777" w:rsidR="002F7285" w:rsidRPr="00A63F6C" w:rsidRDefault="002F7285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Date/Time of Observation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092373D8" w14:textId="77777777" w:rsidR="002F7285" w:rsidRPr="00A63F6C" w:rsidRDefault="002F7285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>
              <w:rPr>
                <w:rFonts w:eastAsia="Times New Roman" w:cs="Arial"/>
                <w:b/>
                <w:bCs/>
                <w:color w:val="000000"/>
              </w:rPr>
              <w:t>Date/Time of Analysis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14:paraId="092373D9" w14:textId="77777777" w:rsidR="002F7285" w:rsidRPr="00A63F6C" w:rsidRDefault="002F7285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commentRangeStart w:id="20"/>
            <w:r w:rsidRPr="00A63F6C">
              <w:rPr>
                <w:rFonts w:eastAsia="Times New Roman" w:cs="Arial"/>
                <w:b/>
                <w:bCs/>
                <w:color w:val="000000"/>
              </w:rPr>
              <w:t>Notes</w:t>
            </w:r>
            <w:commentRangeEnd w:id="20"/>
            <w:r w:rsidR="00EF00B4">
              <w:rPr>
                <w:rStyle w:val="CommentReference"/>
              </w:rPr>
              <w:commentReference w:id="20"/>
            </w:r>
          </w:p>
        </w:tc>
      </w:tr>
      <w:tr w:rsidR="002F7285" w:rsidRPr="00A63F6C" w14:paraId="092373E5" w14:textId="77777777" w:rsidTr="00552F5C">
        <w:tc>
          <w:tcPr>
            <w:tcW w:w="1339" w:type="dxa"/>
          </w:tcPr>
          <w:p w14:paraId="092373DB" w14:textId="77777777" w:rsidR="002F7285" w:rsidRPr="00496EF7" w:rsidRDefault="002F7285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OBX-3.9 or OBX-3.2 or OBX-3.5</w:t>
            </w:r>
          </w:p>
        </w:tc>
        <w:tc>
          <w:tcPr>
            <w:tcW w:w="838" w:type="dxa"/>
          </w:tcPr>
          <w:p w14:paraId="092373DC" w14:textId="77777777" w:rsidR="002F7285" w:rsidRPr="00496EF7" w:rsidRDefault="002F7285" w:rsidP="005C2DC2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(See table</w:t>
            </w:r>
            <w:r w:rsidR="00CF1A78">
              <w:rPr>
                <w:rFonts w:eastAsia="Times New Roman" w:cs="Arial"/>
                <w:bCs/>
                <w:color w:val="000000"/>
              </w:rPr>
              <w:t xml:space="preserve"> below</w:t>
            </w:r>
            <w:r>
              <w:rPr>
                <w:rFonts w:eastAsia="Times New Roman" w:cs="Arial"/>
                <w:bCs/>
                <w:color w:val="000000"/>
              </w:rPr>
              <w:t>)</w:t>
            </w:r>
          </w:p>
        </w:tc>
        <w:tc>
          <w:tcPr>
            <w:tcW w:w="1261" w:type="dxa"/>
          </w:tcPr>
          <w:p w14:paraId="092373DD" w14:textId="77777777" w:rsidR="002F7285" w:rsidRPr="00496EF7" w:rsidRDefault="002F7285" w:rsidP="005C2DC2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 xml:space="preserve">OBX-6.9 or OBX-6.2 or OBX-6.5 or </w:t>
            </w:r>
            <w:r w:rsidRPr="00965FE2">
              <w:rPr>
                <w:rFonts w:eastAsia="Times New Roman" w:cs="Arial"/>
                <w:bCs/>
                <w:color w:val="000000"/>
              </w:rPr>
              <w:t>OBX-6.1 or OBX-6.4</w:t>
            </w:r>
          </w:p>
        </w:tc>
        <w:tc>
          <w:tcPr>
            <w:tcW w:w="856" w:type="dxa"/>
          </w:tcPr>
          <w:p w14:paraId="092373DE" w14:textId="77777777" w:rsidR="002F7285" w:rsidRPr="00496EF7" w:rsidRDefault="002F7285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OBX.7</w:t>
            </w:r>
          </w:p>
        </w:tc>
        <w:tc>
          <w:tcPr>
            <w:tcW w:w="1124" w:type="dxa"/>
            <w:shd w:val="clear" w:color="auto" w:fill="auto"/>
          </w:tcPr>
          <w:p w14:paraId="092373DF" w14:textId="77777777" w:rsidR="002F7285" w:rsidRDefault="002F7285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 w:rsidRPr="00552F5C">
              <w:rPr>
                <w:rFonts w:eastAsia="Times New Roman" w:cs="Arial"/>
                <w:bCs/>
                <w:color w:val="000000"/>
              </w:rPr>
              <w:t>OBX-8</w:t>
            </w:r>
          </w:p>
          <w:p w14:paraId="092373E0" w14:textId="77777777" w:rsidR="00315065" w:rsidRPr="00496EF7" w:rsidRDefault="00315065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</w:p>
        </w:tc>
        <w:tc>
          <w:tcPr>
            <w:tcW w:w="1080" w:type="dxa"/>
          </w:tcPr>
          <w:p w14:paraId="092373E1" w14:textId="77777777" w:rsidR="002F7285" w:rsidRPr="00496EF7" w:rsidRDefault="002F7285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OBX-11</w:t>
            </w:r>
          </w:p>
        </w:tc>
        <w:tc>
          <w:tcPr>
            <w:tcW w:w="1350" w:type="dxa"/>
          </w:tcPr>
          <w:p w14:paraId="092373E2" w14:textId="77777777" w:rsidR="002F7285" w:rsidRPr="00496EF7" w:rsidRDefault="002F7285" w:rsidP="00965FE2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commentRangeStart w:id="21"/>
            <w:r>
              <w:rPr>
                <w:rFonts w:eastAsia="Times New Roman" w:cs="Arial"/>
                <w:bCs/>
                <w:color w:val="000000"/>
              </w:rPr>
              <w:t>OBX-14</w:t>
            </w:r>
            <w:commentRangeEnd w:id="21"/>
            <w:r w:rsidR="00965FE2">
              <w:rPr>
                <w:rStyle w:val="CommentReference"/>
              </w:rPr>
              <w:commentReference w:id="21"/>
            </w:r>
            <w:r>
              <w:rPr>
                <w:rFonts w:eastAsia="Times New Roman" w:cs="Arial"/>
                <w:bCs/>
                <w:color w:val="000000"/>
              </w:rPr>
              <w:t xml:space="preserve">.1  </w:t>
            </w:r>
          </w:p>
        </w:tc>
        <w:tc>
          <w:tcPr>
            <w:tcW w:w="1530" w:type="dxa"/>
          </w:tcPr>
          <w:p w14:paraId="092373E3" w14:textId="77777777" w:rsidR="002F7285" w:rsidRPr="00496EF7" w:rsidRDefault="002F7285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OBX-19.1</w:t>
            </w:r>
          </w:p>
        </w:tc>
        <w:tc>
          <w:tcPr>
            <w:tcW w:w="1530" w:type="dxa"/>
          </w:tcPr>
          <w:p w14:paraId="092373E4" w14:textId="77777777" w:rsidR="002F7285" w:rsidRPr="00496EF7" w:rsidRDefault="002F7285" w:rsidP="0039098D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 w:rsidRPr="00552F5C">
              <w:rPr>
                <w:rFonts w:eastAsia="Times New Roman" w:cs="Arial"/>
                <w:bCs/>
                <w:color w:val="000000"/>
              </w:rPr>
              <w:t>NTE</w:t>
            </w:r>
            <w:r w:rsidR="00EF00B4" w:rsidRPr="00552F5C">
              <w:rPr>
                <w:rFonts w:eastAsia="Times New Roman" w:cs="Arial"/>
                <w:bCs/>
                <w:color w:val="000000"/>
              </w:rPr>
              <w:t>-</w:t>
            </w:r>
            <w:r w:rsidR="0039098D" w:rsidRPr="00552F5C">
              <w:rPr>
                <w:rFonts w:eastAsia="Times New Roman" w:cs="Arial"/>
                <w:bCs/>
                <w:color w:val="000000"/>
              </w:rPr>
              <w:t>3 from the NTE following the OBX</w:t>
            </w:r>
          </w:p>
        </w:tc>
      </w:tr>
    </w:tbl>
    <w:p w14:paraId="092373E6" w14:textId="77777777" w:rsidR="00E65C7F" w:rsidRDefault="00E65C7F" w:rsidP="0025430E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160"/>
      </w:tblGrid>
      <w:tr w:rsidR="00554D83" w14:paraId="092373E9" w14:textId="77777777" w:rsidTr="00554D83">
        <w:tc>
          <w:tcPr>
            <w:tcW w:w="2178" w:type="dxa"/>
          </w:tcPr>
          <w:p w14:paraId="092373E7" w14:textId="77777777" w:rsidR="00554D83" w:rsidRDefault="00554D83" w:rsidP="0025430E">
            <w:commentRangeStart w:id="22"/>
            <w:r>
              <w:t>If OBX-2 =</w:t>
            </w:r>
            <w:commentRangeEnd w:id="22"/>
            <w:r w:rsidR="00F97F99">
              <w:rPr>
                <w:rStyle w:val="CommentReference"/>
              </w:rPr>
              <w:commentReference w:id="22"/>
            </w:r>
          </w:p>
        </w:tc>
        <w:tc>
          <w:tcPr>
            <w:tcW w:w="2160" w:type="dxa"/>
          </w:tcPr>
          <w:p w14:paraId="092373E8" w14:textId="77777777" w:rsidR="00554D83" w:rsidRDefault="00CF1A78" w:rsidP="0025430E">
            <w:r>
              <w:t xml:space="preserve">Display in result </w:t>
            </w:r>
            <w:proofErr w:type="gramStart"/>
            <w:r>
              <w:t>box :</w:t>
            </w:r>
            <w:proofErr w:type="gramEnd"/>
          </w:p>
        </w:tc>
      </w:tr>
      <w:tr w:rsidR="00554D83" w14:paraId="092373EC" w14:textId="77777777" w:rsidTr="00F97F99">
        <w:tc>
          <w:tcPr>
            <w:tcW w:w="2178" w:type="dxa"/>
            <w:shd w:val="clear" w:color="auto" w:fill="E5B8B7" w:themeFill="accent2" w:themeFillTint="66"/>
          </w:tcPr>
          <w:p w14:paraId="092373EA" w14:textId="77777777" w:rsidR="00554D83" w:rsidRDefault="00554D83" w:rsidP="0025430E">
            <w:r>
              <w:t>NM</w:t>
            </w:r>
          </w:p>
        </w:tc>
        <w:tc>
          <w:tcPr>
            <w:tcW w:w="2160" w:type="dxa"/>
          </w:tcPr>
          <w:p w14:paraId="092373EB" w14:textId="2604CB2D" w:rsidR="00554D83" w:rsidRDefault="00C709CD" w:rsidP="0025430E">
            <w:r>
              <w:t>OBX-</w:t>
            </w:r>
            <w:r w:rsidR="00554D83">
              <w:t>5</w:t>
            </w:r>
          </w:p>
        </w:tc>
      </w:tr>
      <w:tr w:rsidR="00554D83" w14:paraId="092373EF" w14:textId="77777777" w:rsidTr="00F97F99">
        <w:tc>
          <w:tcPr>
            <w:tcW w:w="2178" w:type="dxa"/>
            <w:shd w:val="clear" w:color="auto" w:fill="E5B8B7" w:themeFill="accent2" w:themeFillTint="66"/>
          </w:tcPr>
          <w:p w14:paraId="092373ED" w14:textId="77777777" w:rsidR="00554D83" w:rsidRDefault="00554D83" w:rsidP="0025430E">
            <w:r>
              <w:t>SN</w:t>
            </w:r>
          </w:p>
        </w:tc>
        <w:tc>
          <w:tcPr>
            <w:tcW w:w="2160" w:type="dxa"/>
          </w:tcPr>
          <w:p w14:paraId="092373EE" w14:textId="77777777" w:rsidR="00554D83" w:rsidRDefault="00CF1A78" w:rsidP="0025430E">
            <w:commentRangeStart w:id="23"/>
            <w:r>
              <w:t>OBX-5.1 OBX-5.2 OBX-5.3 OBX-5.4</w:t>
            </w:r>
            <w:commentRangeEnd w:id="23"/>
            <w:r>
              <w:rPr>
                <w:rStyle w:val="CommentReference"/>
              </w:rPr>
              <w:commentReference w:id="23"/>
            </w:r>
          </w:p>
        </w:tc>
      </w:tr>
      <w:tr w:rsidR="00554D83" w14:paraId="092373F2" w14:textId="77777777" w:rsidTr="00554D83">
        <w:tc>
          <w:tcPr>
            <w:tcW w:w="2178" w:type="dxa"/>
          </w:tcPr>
          <w:p w14:paraId="092373F0" w14:textId="77777777" w:rsidR="00554D83" w:rsidRDefault="00554D83" w:rsidP="0025430E">
            <w:r>
              <w:t>FT</w:t>
            </w:r>
          </w:p>
        </w:tc>
        <w:tc>
          <w:tcPr>
            <w:tcW w:w="2160" w:type="dxa"/>
          </w:tcPr>
          <w:p w14:paraId="092373F1" w14:textId="636EB1A1" w:rsidR="00554D83" w:rsidRDefault="00C709CD" w:rsidP="0025430E">
            <w:r>
              <w:t>OBX-5</w:t>
            </w:r>
          </w:p>
        </w:tc>
      </w:tr>
      <w:tr w:rsidR="00554D83" w14:paraId="092373F5" w14:textId="77777777" w:rsidTr="00F97F99">
        <w:tc>
          <w:tcPr>
            <w:tcW w:w="2178" w:type="dxa"/>
            <w:shd w:val="clear" w:color="auto" w:fill="E5B8B7" w:themeFill="accent2" w:themeFillTint="66"/>
          </w:tcPr>
          <w:p w14:paraId="092373F3" w14:textId="77777777" w:rsidR="00554D83" w:rsidRDefault="00554D83" w:rsidP="0025430E">
            <w:r>
              <w:t>ST</w:t>
            </w:r>
          </w:p>
        </w:tc>
        <w:tc>
          <w:tcPr>
            <w:tcW w:w="2160" w:type="dxa"/>
            <w:shd w:val="clear" w:color="auto" w:fill="FFFFFF" w:themeFill="background1"/>
          </w:tcPr>
          <w:p w14:paraId="092373F4" w14:textId="4BF7627D" w:rsidR="00554D83" w:rsidRDefault="00C709CD" w:rsidP="0025430E">
            <w:r>
              <w:t>OBX-</w:t>
            </w:r>
            <w:r w:rsidR="00554D83">
              <w:t>5</w:t>
            </w:r>
          </w:p>
        </w:tc>
      </w:tr>
      <w:tr w:rsidR="00554D83" w14:paraId="092373F8" w14:textId="77777777" w:rsidTr="00F97F99">
        <w:tc>
          <w:tcPr>
            <w:tcW w:w="2178" w:type="dxa"/>
            <w:shd w:val="clear" w:color="auto" w:fill="E5B8B7" w:themeFill="accent2" w:themeFillTint="66"/>
          </w:tcPr>
          <w:p w14:paraId="092373F6" w14:textId="77777777" w:rsidR="00554D83" w:rsidRDefault="00554D83" w:rsidP="0025430E">
            <w:r>
              <w:t>TX</w:t>
            </w:r>
          </w:p>
        </w:tc>
        <w:tc>
          <w:tcPr>
            <w:tcW w:w="2160" w:type="dxa"/>
            <w:shd w:val="clear" w:color="auto" w:fill="FFFFFF" w:themeFill="background1"/>
          </w:tcPr>
          <w:p w14:paraId="092373F7" w14:textId="689BAAE9" w:rsidR="00554D83" w:rsidRDefault="00C709CD" w:rsidP="0025430E">
            <w:r>
              <w:t>OBX-</w:t>
            </w:r>
            <w:r w:rsidR="00554D83">
              <w:t>5</w:t>
            </w:r>
          </w:p>
        </w:tc>
      </w:tr>
      <w:tr w:rsidR="00554D83" w14:paraId="092373FB" w14:textId="77777777" w:rsidTr="00F97F99">
        <w:tc>
          <w:tcPr>
            <w:tcW w:w="2178" w:type="dxa"/>
            <w:shd w:val="clear" w:color="auto" w:fill="E5B8B7" w:themeFill="accent2" w:themeFillTint="66"/>
          </w:tcPr>
          <w:p w14:paraId="092373F9" w14:textId="77777777" w:rsidR="00554D83" w:rsidRDefault="00554D83" w:rsidP="0025430E">
            <w:r>
              <w:t>DT</w:t>
            </w:r>
          </w:p>
        </w:tc>
        <w:tc>
          <w:tcPr>
            <w:tcW w:w="2160" w:type="dxa"/>
          </w:tcPr>
          <w:p w14:paraId="092373FA" w14:textId="61F42DCF" w:rsidR="00554D83" w:rsidRDefault="00C709CD" w:rsidP="0025430E">
            <w:r>
              <w:t>OBX-</w:t>
            </w:r>
            <w:r w:rsidR="00554D83">
              <w:t>5</w:t>
            </w:r>
          </w:p>
        </w:tc>
      </w:tr>
      <w:tr w:rsidR="00554D83" w14:paraId="092373FE" w14:textId="77777777" w:rsidTr="00554D83">
        <w:tc>
          <w:tcPr>
            <w:tcW w:w="2178" w:type="dxa"/>
          </w:tcPr>
          <w:p w14:paraId="092373FC" w14:textId="77777777" w:rsidR="00554D83" w:rsidRDefault="00554D83" w:rsidP="0025430E">
            <w:r>
              <w:t>TS</w:t>
            </w:r>
          </w:p>
        </w:tc>
        <w:tc>
          <w:tcPr>
            <w:tcW w:w="2160" w:type="dxa"/>
          </w:tcPr>
          <w:p w14:paraId="092373FD" w14:textId="51F7B84F" w:rsidR="00554D83" w:rsidRDefault="00C709CD" w:rsidP="0025430E">
            <w:r>
              <w:t>OBX-5-1</w:t>
            </w:r>
          </w:p>
        </w:tc>
      </w:tr>
      <w:tr w:rsidR="00554D83" w14:paraId="09237401" w14:textId="77777777" w:rsidTr="00554D83">
        <w:tc>
          <w:tcPr>
            <w:tcW w:w="2178" w:type="dxa"/>
          </w:tcPr>
          <w:p w14:paraId="092373FF" w14:textId="77777777" w:rsidR="00554D83" w:rsidRDefault="00554D83" w:rsidP="0025430E">
            <w:r>
              <w:t>TM</w:t>
            </w:r>
          </w:p>
        </w:tc>
        <w:tc>
          <w:tcPr>
            <w:tcW w:w="2160" w:type="dxa"/>
          </w:tcPr>
          <w:p w14:paraId="09237400" w14:textId="12E7924C" w:rsidR="00554D83" w:rsidRDefault="00C709CD" w:rsidP="0025430E">
            <w:r>
              <w:t>OBX-5</w:t>
            </w:r>
          </w:p>
        </w:tc>
      </w:tr>
      <w:tr w:rsidR="00554D83" w14:paraId="09237404" w14:textId="77777777" w:rsidTr="00F97F99">
        <w:tc>
          <w:tcPr>
            <w:tcW w:w="2178" w:type="dxa"/>
            <w:shd w:val="clear" w:color="auto" w:fill="E5B8B7" w:themeFill="accent2" w:themeFillTint="66"/>
          </w:tcPr>
          <w:p w14:paraId="09237402" w14:textId="77777777" w:rsidR="00554D83" w:rsidRDefault="00554D83" w:rsidP="0025430E">
            <w:r>
              <w:t>CWE</w:t>
            </w:r>
          </w:p>
        </w:tc>
        <w:tc>
          <w:tcPr>
            <w:tcW w:w="2160" w:type="dxa"/>
          </w:tcPr>
          <w:p w14:paraId="09237403" w14:textId="77777777" w:rsidR="00554D83" w:rsidRDefault="00CF1A78" w:rsidP="0025430E">
            <w:r>
              <w:t xml:space="preserve">OBX-5.9 or OBX-5.2 or OBX-5.5 </w:t>
            </w:r>
          </w:p>
        </w:tc>
      </w:tr>
      <w:tr w:rsidR="00554D83" w14:paraId="09237407" w14:textId="77777777" w:rsidTr="00F97F99">
        <w:tc>
          <w:tcPr>
            <w:tcW w:w="2178" w:type="dxa"/>
            <w:shd w:val="clear" w:color="auto" w:fill="E5B8B7" w:themeFill="accent2" w:themeFillTint="66"/>
          </w:tcPr>
          <w:p w14:paraId="09237405" w14:textId="77777777" w:rsidR="00554D83" w:rsidRDefault="00554D83" w:rsidP="0025430E">
            <w:r>
              <w:t>ED</w:t>
            </w:r>
          </w:p>
        </w:tc>
        <w:tc>
          <w:tcPr>
            <w:tcW w:w="2160" w:type="dxa"/>
          </w:tcPr>
          <w:p w14:paraId="09237406" w14:textId="77777777" w:rsidR="00554D83" w:rsidRDefault="00732299" w:rsidP="00CF1A78">
            <w:r>
              <w:t>OBX-5.5</w:t>
            </w:r>
          </w:p>
        </w:tc>
      </w:tr>
    </w:tbl>
    <w:p w14:paraId="09237408" w14:textId="77777777" w:rsidR="00732299" w:rsidRDefault="00732299" w:rsidP="0025430E">
      <w:pPr>
        <w:ind w:firstLine="720"/>
      </w:pPr>
    </w:p>
    <w:p w14:paraId="09237409" w14:textId="77777777" w:rsidR="00732299" w:rsidRDefault="00732299">
      <w:r>
        <w:br w:type="page"/>
      </w:r>
    </w:p>
    <w:p w14:paraId="0923740A" w14:textId="77777777" w:rsidR="00016BCE" w:rsidRPr="00732299" w:rsidRDefault="00732299" w:rsidP="0025430E">
      <w:pPr>
        <w:ind w:firstLine="720"/>
        <w:rPr>
          <w:b/>
          <w:color w:val="FF0000"/>
          <w:sz w:val="40"/>
        </w:rPr>
      </w:pPr>
      <w:r w:rsidRPr="00732299">
        <w:rPr>
          <w:b/>
          <w:color w:val="FF0000"/>
          <w:sz w:val="40"/>
        </w:rPr>
        <w:lastRenderedPageBreak/>
        <w:t>LEAVE THAT OUT FOR THE MOMENT</w:t>
      </w:r>
    </w:p>
    <w:p w14:paraId="0923740B" w14:textId="77777777" w:rsidR="0025430E" w:rsidRPr="00A63F6C" w:rsidRDefault="0025430E" w:rsidP="0025430E">
      <w:pPr>
        <w:ind w:firstLine="720"/>
      </w:pPr>
      <w:r w:rsidRPr="00A63F6C">
        <w:t>Lab results</w:t>
      </w:r>
      <w:r w:rsidR="00E65C7F">
        <w:t xml:space="preserve"> (Parent-child)</w:t>
      </w:r>
    </w:p>
    <w:tbl>
      <w:tblPr>
        <w:tblStyle w:val="TableGrid"/>
        <w:tblW w:w="8970" w:type="dxa"/>
        <w:tblLook w:val="04A0" w:firstRow="1" w:lastRow="0" w:firstColumn="1" w:lastColumn="0" w:noHBand="0" w:noVBand="1"/>
      </w:tblPr>
      <w:tblGrid>
        <w:gridCol w:w="1201"/>
        <w:gridCol w:w="1201"/>
        <w:gridCol w:w="1339"/>
        <w:gridCol w:w="787"/>
        <w:gridCol w:w="763"/>
        <w:gridCol w:w="782"/>
        <w:gridCol w:w="1196"/>
        <w:gridCol w:w="875"/>
        <w:gridCol w:w="1339"/>
        <w:gridCol w:w="754"/>
      </w:tblGrid>
      <w:tr w:rsidR="00A63F6C" w:rsidRPr="00A63F6C" w14:paraId="0923740D" w14:textId="77777777" w:rsidTr="00E65C7F">
        <w:trPr>
          <w:trHeight w:val="283"/>
        </w:trPr>
        <w:tc>
          <w:tcPr>
            <w:tcW w:w="8970" w:type="dxa"/>
            <w:gridSpan w:val="10"/>
            <w:shd w:val="clear" w:color="auto" w:fill="95B3D7" w:themeFill="accent1" w:themeFillTint="99"/>
          </w:tcPr>
          <w:p w14:paraId="0923740C" w14:textId="77777777" w:rsidR="00A63F6C" w:rsidRPr="00A63F6C" w:rsidRDefault="00A63F6C" w:rsidP="00A63F6C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commentRangeStart w:id="24"/>
            <w:r w:rsidRPr="00A63F6C">
              <w:rPr>
                <w:rFonts w:eastAsia="Times New Roman" w:cs="Arial"/>
                <w:b/>
                <w:bCs/>
                <w:color w:val="000000"/>
              </w:rPr>
              <w:t>Lab Results</w:t>
            </w:r>
            <w:commentRangeEnd w:id="24"/>
            <w:r w:rsidR="00773094">
              <w:rPr>
                <w:rStyle w:val="CommentReference"/>
              </w:rPr>
              <w:commentReference w:id="24"/>
            </w:r>
          </w:p>
        </w:tc>
      </w:tr>
      <w:tr w:rsidR="00E65C7F" w:rsidRPr="00A63F6C" w14:paraId="09237418" w14:textId="77777777" w:rsidTr="00E65C7F">
        <w:trPr>
          <w:trHeight w:val="830"/>
        </w:trPr>
        <w:tc>
          <w:tcPr>
            <w:tcW w:w="1267" w:type="dxa"/>
          </w:tcPr>
          <w:p w14:paraId="0923740E" w14:textId="77777777" w:rsidR="00A63F6C" w:rsidRPr="00A63F6C" w:rsidRDefault="00A63F6C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Filler Order</w:t>
            </w:r>
          </w:p>
        </w:tc>
        <w:tc>
          <w:tcPr>
            <w:tcW w:w="693" w:type="dxa"/>
          </w:tcPr>
          <w:p w14:paraId="0923740F" w14:textId="77777777" w:rsidR="00A63F6C" w:rsidRPr="00A63F6C" w:rsidRDefault="00A63F6C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Test Name</w:t>
            </w:r>
          </w:p>
        </w:tc>
        <w:tc>
          <w:tcPr>
            <w:tcW w:w="1209" w:type="dxa"/>
          </w:tcPr>
          <w:p w14:paraId="09237410" w14:textId="77777777" w:rsidR="00A63F6C" w:rsidRPr="00A63F6C" w:rsidRDefault="00A63F6C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Observation</w:t>
            </w:r>
          </w:p>
        </w:tc>
        <w:tc>
          <w:tcPr>
            <w:tcW w:w="711" w:type="dxa"/>
          </w:tcPr>
          <w:p w14:paraId="09237411" w14:textId="77777777" w:rsidR="00A63F6C" w:rsidRPr="00A63F6C" w:rsidRDefault="00A63F6C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Result</w:t>
            </w:r>
          </w:p>
        </w:tc>
        <w:tc>
          <w:tcPr>
            <w:tcW w:w="689" w:type="dxa"/>
          </w:tcPr>
          <w:p w14:paraId="09237412" w14:textId="77777777" w:rsidR="00A63F6C" w:rsidRPr="00A63F6C" w:rsidRDefault="00A63F6C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UOM</w:t>
            </w:r>
          </w:p>
        </w:tc>
        <w:tc>
          <w:tcPr>
            <w:tcW w:w="706" w:type="dxa"/>
          </w:tcPr>
          <w:p w14:paraId="09237413" w14:textId="77777777" w:rsidR="00A63F6C" w:rsidRPr="00A63F6C" w:rsidRDefault="00A63F6C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Range</w:t>
            </w:r>
          </w:p>
        </w:tc>
        <w:tc>
          <w:tcPr>
            <w:tcW w:w="1015" w:type="dxa"/>
          </w:tcPr>
          <w:p w14:paraId="09237414" w14:textId="77777777" w:rsidR="00A63F6C" w:rsidRPr="00A63F6C" w:rsidRDefault="00A63F6C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Abnormal Flag</w:t>
            </w:r>
          </w:p>
        </w:tc>
        <w:tc>
          <w:tcPr>
            <w:tcW w:w="790" w:type="dxa"/>
          </w:tcPr>
          <w:p w14:paraId="09237415" w14:textId="77777777" w:rsidR="00A63F6C" w:rsidRPr="00A63F6C" w:rsidRDefault="00A63F6C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Status</w:t>
            </w:r>
          </w:p>
        </w:tc>
        <w:tc>
          <w:tcPr>
            <w:tcW w:w="1209" w:type="dxa"/>
          </w:tcPr>
          <w:p w14:paraId="09237416" w14:textId="77777777" w:rsidR="00A63F6C" w:rsidRPr="00A63F6C" w:rsidRDefault="00A63F6C" w:rsidP="00123C13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Date/Time of Observation</w:t>
            </w:r>
          </w:p>
        </w:tc>
        <w:tc>
          <w:tcPr>
            <w:tcW w:w="681" w:type="dxa"/>
          </w:tcPr>
          <w:p w14:paraId="09237417" w14:textId="77777777" w:rsidR="00A63F6C" w:rsidRPr="00A63F6C" w:rsidRDefault="00A63F6C" w:rsidP="00A63F6C">
            <w:pPr>
              <w:spacing w:line="255" w:lineRule="atLeast"/>
              <w:jc w:val="center"/>
              <w:rPr>
                <w:rFonts w:eastAsia="Times New Roman" w:cs="Arial"/>
                <w:b/>
                <w:bCs/>
                <w:color w:val="000000"/>
              </w:rPr>
            </w:pPr>
            <w:r w:rsidRPr="00A63F6C">
              <w:rPr>
                <w:rFonts w:eastAsia="Times New Roman" w:cs="Arial"/>
                <w:b/>
                <w:bCs/>
                <w:color w:val="000000"/>
              </w:rPr>
              <w:t>Notes</w:t>
            </w:r>
          </w:p>
        </w:tc>
      </w:tr>
      <w:tr w:rsidR="00E65C7F" w:rsidRPr="00A63F6C" w14:paraId="09237423" w14:textId="77777777" w:rsidTr="00E65C7F">
        <w:trPr>
          <w:trHeight w:val="283"/>
        </w:trPr>
        <w:tc>
          <w:tcPr>
            <w:tcW w:w="1267" w:type="dxa"/>
          </w:tcPr>
          <w:p w14:paraId="09237419" w14:textId="77777777" w:rsidR="00A63F6C" w:rsidRPr="00496EF7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commentRangeStart w:id="25"/>
            <w:r>
              <w:rPr>
                <w:rFonts w:eastAsia="Times New Roman" w:cs="Arial"/>
                <w:bCs/>
                <w:color w:val="000000"/>
              </w:rPr>
              <w:t>OBR.3</w:t>
            </w:r>
            <w:commentRangeEnd w:id="25"/>
            <w:r>
              <w:rPr>
                <w:rStyle w:val="CommentReference"/>
              </w:rPr>
              <w:commentReference w:id="25"/>
            </w:r>
          </w:p>
        </w:tc>
        <w:tc>
          <w:tcPr>
            <w:tcW w:w="693" w:type="dxa"/>
          </w:tcPr>
          <w:p w14:paraId="0923741A" w14:textId="77777777" w:rsidR="00A63F6C" w:rsidRPr="00496EF7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commentRangeStart w:id="26"/>
            <w:r>
              <w:rPr>
                <w:rFonts w:eastAsia="Times New Roman" w:cs="Arial"/>
                <w:bCs/>
                <w:color w:val="000000"/>
              </w:rPr>
              <w:t>OBR.4</w:t>
            </w:r>
            <w:commentRangeEnd w:id="26"/>
            <w:r>
              <w:rPr>
                <w:rStyle w:val="CommentReference"/>
              </w:rPr>
              <w:commentReference w:id="26"/>
            </w:r>
          </w:p>
        </w:tc>
        <w:tc>
          <w:tcPr>
            <w:tcW w:w="1209" w:type="dxa"/>
          </w:tcPr>
          <w:p w14:paraId="0923741B" w14:textId="77777777" w:rsidR="00A63F6C" w:rsidRPr="00496EF7" w:rsidRDefault="00496EF7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commentRangeStart w:id="27"/>
            <w:r>
              <w:rPr>
                <w:rFonts w:eastAsia="Times New Roman" w:cs="Arial"/>
                <w:bCs/>
                <w:color w:val="000000"/>
              </w:rPr>
              <w:t>OBX.3</w:t>
            </w:r>
            <w:commentRangeEnd w:id="27"/>
            <w:r w:rsidR="00E65C7F">
              <w:rPr>
                <w:rStyle w:val="CommentReference"/>
              </w:rPr>
              <w:commentReference w:id="27"/>
            </w:r>
          </w:p>
        </w:tc>
        <w:tc>
          <w:tcPr>
            <w:tcW w:w="711" w:type="dxa"/>
          </w:tcPr>
          <w:p w14:paraId="0923741C" w14:textId="77777777" w:rsidR="00A63F6C" w:rsidRPr="00496EF7" w:rsidRDefault="00496EF7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OBX.5</w:t>
            </w:r>
          </w:p>
        </w:tc>
        <w:tc>
          <w:tcPr>
            <w:tcW w:w="689" w:type="dxa"/>
          </w:tcPr>
          <w:p w14:paraId="0923741D" w14:textId="77777777" w:rsidR="00A63F6C" w:rsidRPr="00496EF7" w:rsidRDefault="00496EF7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OBX.6</w:t>
            </w:r>
          </w:p>
        </w:tc>
        <w:tc>
          <w:tcPr>
            <w:tcW w:w="706" w:type="dxa"/>
          </w:tcPr>
          <w:p w14:paraId="0923741E" w14:textId="77777777" w:rsidR="00A63F6C" w:rsidRPr="00496EF7" w:rsidRDefault="00496EF7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OBX.7</w:t>
            </w:r>
          </w:p>
        </w:tc>
        <w:tc>
          <w:tcPr>
            <w:tcW w:w="1015" w:type="dxa"/>
          </w:tcPr>
          <w:p w14:paraId="0923741F" w14:textId="77777777" w:rsidR="00A63F6C" w:rsidRPr="00496EF7" w:rsidRDefault="00496EF7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commentRangeStart w:id="28"/>
            <w:r>
              <w:rPr>
                <w:rFonts w:eastAsia="Times New Roman" w:cs="Arial"/>
                <w:bCs/>
                <w:color w:val="000000"/>
              </w:rPr>
              <w:t>OBX.8</w:t>
            </w:r>
            <w:commentRangeEnd w:id="28"/>
            <w:r>
              <w:rPr>
                <w:rStyle w:val="CommentReference"/>
              </w:rPr>
              <w:commentReference w:id="28"/>
            </w:r>
          </w:p>
        </w:tc>
        <w:tc>
          <w:tcPr>
            <w:tcW w:w="790" w:type="dxa"/>
          </w:tcPr>
          <w:p w14:paraId="09237420" w14:textId="77777777" w:rsidR="00A63F6C" w:rsidRPr="00496EF7" w:rsidRDefault="00496EF7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OBX.11</w:t>
            </w:r>
          </w:p>
        </w:tc>
        <w:tc>
          <w:tcPr>
            <w:tcW w:w="1209" w:type="dxa"/>
          </w:tcPr>
          <w:p w14:paraId="09237421" w14:textId="77777777" w:rsidR="00A63F6C" w:rsidRPr="00496EF7" w:rsidRDefault="00496EF7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OBX.14</w:t>
            </w:r>
          </w:p>
        </w:tc>
        <w:tc>
          <w:tcPr>
            <w:tcW w:w="681" w:type="dxa"/>
          </w:tcPr>
          <w:p w14:paraId="09237422" w14:textId="77777777" w:rsidR="00A63F6C" w:rsidRPr="00496EF7" w:rsidRDefault="00496EF7" w:rsidP="00A63F6C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 w:rsidRPr="00496EF7">
              <w:rPr>
                <w:rFonts w:eastAsia="Times New Roman" w:cs="Arial"/>
                <w:bCs/>
                <w:color w:val="000000"/>
              </w:rPr>
              <w:t>NTE</w:t>
            </w:r>
            <w:r w:rsidR="00773094">
              <w:rPr>
                <w:rFonts w:eastAsia="Times New Roman" w:cs="Arial"/>
                <w:bCs/>
                <w:color w:val="000000"/>
              </w:rPr>
              <w:t xml:space="preserve"> after OBX</w:t>
            </w:r>
          </w:p>
        </w:tc>
      </w:tr>
      <w:tr w:rsidR="00E65C7F" w:rsidRPr="00A63F6C" w14:paraId="0923742E" w14:textId="77777777" w:rsidTr="00E65C7F">
        <w:trPr>
          <w:trHeight w:val="283"/>
        </w:trPr>
        <w:tc>
          <w:tcPr>
            <w:tcW w:w="1267" w:type="dxa"/>
          </w:tcPr>
          <w:p w14:paraId="09237424" w14:textId="77777777" w:rsidR="00E65C7F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commentRangeStart w:id="29"/>
            <w:r>
              <w:rPr>
                <w:rFonts w:eastAsia="Times New Roman" w:cs="Arial"/>
                <w:bCs/>
                <w:color w:val="000000"/>
              </w:rPr>
              <w:t>OBR.3</w:t>
            </w:r>
            <w:commentRangeEnd w:id="29"/>
            <w:r>
              <w:rPr>
                <w:rStyle w:val="CommentReference"/>
              </w:rPr>
              <w:commentReference w:id="29"/>
            </w:r>
          </w:p>
        </w:tc>
        <w:tc>
          <w:tcPr>
            <w:tcW w:w="693" w:type="dxa"/>
          </w:tcPr>
          <w:p w14:paraId="09237425" w14:textId="77777777" w:rsidR="00E65C7F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commentRangeStart w:id="30"/>
            <w:r>
              <w:rPr>
                <w:rFonts w:eastAsia="Times New Roman" w:cs="Arial"/>
                <w:bCs/>
                <w:color w:val="000000"/>
              </w:rPr>
              <w:t>OBR.4</w:t>
            </w:r>
            <w:commentRangeEnd w:id="30"/>
            <w:r>
              <w:rPr>
                <w:rStyle w:val="CommentReference"/>
              </w:rPr>
              <w:commentReference w:id="30"/>
            </w:r>
          </w:p>
        </w:tc>
        <w:tc>
          <w:tcPr>
            <w:tcW w:w="1209" w:type="dxa"/>
          </w:tcPr>
          <w:p w14:paraId="09237426" w14:textId="77777777" w:rsidR="00E65C7F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commentRangeStart w:id="31"/>
            <w:r>
              <w:rPr>
                <w:rFonts w:eastAsia="Times New Roman" w:cs="Arial"/>
                <w:bCs/>
                <w:color w:val="000000"/>
              </w:rPr>
              <w:t>OBX.3</w:t>
            </w:r>
            <w:commentRangeEnd w:id="31"/>
            <w:r w:rsidR="00773094">
              <w:rPr>
                <w:rStyle w:val="CommentReference"/>
              </w:rPr>
              <w:commentReference w:id="31"/>
            </w:r>
          </w:p>
        </w:tc>
        <w:tc>
          <w:tcPr>
            <w:tcW w:w="711" w:type="dxa"/>
          </w:tcPr>
          <w:p w14:paraId="09237427" w14:textId="77777777" w:rsidR="00E65C7F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OBX.5</w:t>
            </w:r>
          </w:p>
        </w:tc>
        <w:tc>
          <w:tcPr>
            <w:tcW w:w="689" w:type="dxa"/>
          </w:tcPr>
          <w:p w14:paraId="09237428" w14:textId="77777777" w:rsidR="00E65C7F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OBX.6</w:t>
            </w:r>
          </w:p>
        </w:tc>
        <w:tc>
          <w:tcPr>
            <w:tcW w:w="706" w:type="dxa"/>
          </w:tcPr>
          <w:p w14:paraId="09237429" w14:textId="77777777" w:rsidR="00E65C7F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OBX.7</w:t>
            </w:r>
          </w:p>
        </w:tc>
        <w:tc>
          <w:tcPr>
            <w:tcW w:w="1015" w:type="dxa"/>
          </w:tcPr>
          <w:p w14:paraId="0923742A" w14:textId="77777777" w:rsidR="00E65C7F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OBX.8</w:t>
            </w:r>
          </w:p>
        </w:tc>
        <w:tc>
          <w:tcPr>
            <w:tcW w:w="790" w:type="dxa"/>
          </w:tcPr>
          <w:p w14:paraId="0923742B" w14:textId="77777777" w:rsidR="00E65C7F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OBX.11</w:t>
            </w:r>
          </w:p>
        </w:tc>
        <w:tc>
          <w:tcPr>
            <w:tcW w:w="1209" w:type="dxa"/>
          </w:tcPr>
          <w:p w14:paraId="0923742C" w14:textId="77777777" w:rsidR="00E65C7F" w:rsidRDefault="00E65C7F" w:rsidP="00123C13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OBX.14</w:t>
            </w:r>
          </w:p>
        </w:tc>
        <w:tc>
          <w:tcPr>
            <w:tcW w:w="681" w:type="dxa"/>
          </w:tcPr>
          <w:p w14:paraId="0923742D" w14:textId="77777777" w:rsidR="00E65C7F" w:rsidRPr="00496EF7" w:rsidRDefault="00E65C7F" w:rsidP="00A63F6C">
            <w:pPr>
              <w:spacing w:line="255" w:lineRule="atLeast"/>
              <w:jc w:val="center"/>
              <w:rPr>
                <w:rFonts w:eastAsia="Times New Roman" w:cs="Arial"/>
                <w:bCs/>
                <w:color w:val="000000"/>
              </w:rPr>
            </w:pPr>
            <w:r>
              <w:rPr>
                <w:rFonts w:eastAsia="Times New Roman" w:cs="Arial"/>
                <w:bCs/>
                <w:color w:val="000000"/>
              </w:rPr>
              <w:t>NTE</w:t>
            </w:r>
            <w:r w:rsidR="00773094">
              <w:rPr>
                <w:rFonts w:eastAsia="Times New Roman" w:cs="Arial"/>
                <w:bCs/>
                <w:color w:val="000000"/>
              </w:rPr>
              <w:t xml:space="preserve"> after OBX</w:t>
            </w:r>
          </w:p>
        </w:tc>
      </w:tr>
    </w:tbl>
    <w:p w14:paraId="0923742F" w14:textId="77777777" w:rsidR="00A63F6C" w:rsidRPr="00A63F6C" w:rsidRDefault="00A63F6C" w:rsidP="0025430E">
      <w:pPr>
        <w:ind w:firstLine="720"/>
      </w:pPr>
    </w:p>
    <w:sectPr w:rsidR="00A63F6C" w:rsidRPr="00A63F6C" w:rsidSect="002F72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sin, Caroline (IntlAssoc)" w:date="2015-10-01T11:47:00Z" w:initials="RC">
    <w:p w14:paraId="09237430" w14:textId="77777777" w:rsidR="00315065" w:rsidRDefault="00315065">
      <w:pPr>
        <w:pStyle w:val="CommentText"/>
      </w:pPr>
      <w:r>
        <w:rPr>
          <w:rStyle w:val="CommentReference"/>
        </w:rPr>
        <w:annotationRef/>
      </w:r>
      <w:r>
        <w:t>Only add if there are multiple occurrences of PID-10. Add Race[x] and Alt Race[x] for each occurrence, where x is incremented for each occurrence.</w:t>
      </w:r>
    </w:p>
  </w:comment>
  <w:comment w:id="1" w:author="Rosin, Caroline (IntlAssoc)" w:date="2015-09-23T14:30:00Z" w:initials="RC">
    <w:p w14:paraId="09237431" w14:textId="77777777" w:rsidR="008655B6" w:rsidRDefault="008655B6">
      <w:pPr>
        <w:pStyle w:val="CommentText"/>
      </w:pPr>
      <w:r>
        <w:rPr>
          <w:rStyle w:val="CommentReference"/>
        </w:rPr>
        <w:annotationRef/>
      </w:r>
      <w:r>
        <w:t>One instance of tab per ORC/OBR pair</w:t>
      </w:r>
    </w:p>
  </w:comment>
  <w:comment w:id="2" w:author="Rosin, Caroline (IntlAssoc)" w:date="2015-09-22T14:38:00Z" w:initials="RC">
    <w:p w14:paraId="09237432" w14:textId="77777777" w:rsidR="0055508A" w:rsidRDefault="0055508A">
      <w:pPr>
        <w:pStyle w:val="CommentText"/>
      </w:pPr>
      <w:r>
        <w:rPr>
          <w:rStyle w:val="CommentReference"/>
        </w:rPr>
        <w:annotationRef/>
      </w:r>
      <w:r>
        <w:t>ORC-12 is the same data as OBR-16</w:t>
      </w:r>
    </w:p>
  </w:comment>
  <w:comment w:id="9" w:author="Rosin, Caroline (IntlAssoc)" w:date="2015-09-22T14:38:00Z" w:initials="RC">
    <w:p w14:paraId="09237433" w14:textId="77777777" w:rsidR="0055508A" w:rsidRDefault="0055508A">
      <w:pPr>
        <w:pStyle w:val="CommentText"/>
      </w:pPr>
      <w:r>
        <w:rPr>
          <w:rStyle w:val="CommentReference"/>
        </w:rPr>
        <w:annotationRef/>
      </w:r>
      <w:r>
        <w:t>ORC-2 is the same data as OBR-2</w:t>
      </w:r>
    </w:p>
  </w:comment>
  <w:comment w:id="10" w:author="Rosin, Caroline (IntlAssoc)" w:date="2015-09-22T14:39:00Z" w:initials="RC">
    <w:p w14:paraId="09237434" w14:textId="77777777" w:rsidR="0055508A" w:rsidRDefault="0055508A">
      <w:pPr>
        <w:pStyle w:val="CommentText"/>
      </w:pPr>
      <w:r>
        <w:rPr>
          <w:rStyle w:val="CommentReference"/>
        </w:rPr>
        <w:annotationRef/>
      </w:r>
      <w:r>
        <w:t>ORC-3 is the same data as OBR-3</w:t>
      </w:r>
    </w:p>
  </w:comment>
  <w:comment w:id="11" w:author="Rosin, Caroline (IntlAssoc)" w:date="2015-09-22T14:40:00Z" w:initials="RC">
    <w:p w14:paraId="09237435" w14:textId="77777777" w:rsidR="0055508A" w:rsidRDefault="0055508A">
      <w:pPr>
        <w:pStyle w:val="CommentText"/>
      </w:pPr>
      <w:r>
        <w:rPr>
          <w:rStyle w:val="CommentReference"/>
        </w:rPr>
        <w:annotationRef/>
      </w:r>
      <w:r>
        <w:t>ORC-31 is the same data as OBR-50</w:t>
      </w:r>
    </w:p>
  </w:comment>
  <w:comment w:id="12" w:author="Rosin, Caroline (IntlAssoc)" w:date="2015-10-01T11:45:00Z" w:initials="RC">
    <w:p w14:paraId="09237436" w14:textId="77777777" w:rsidR="00315065" w:rsidRDefault="00315065">
      <w:pPr>
        <w:pStyle w:val="CommentText"/>
      </w:pPr>
      <w:r>
        <w:rPr>
          <w:rStyle w:val="CommentReference"/>
        </w:rPr>
        <w:annotationRef/>
      </w:r>
      <w:r>
        <w:t xml:space="preserve">When OBR-28 repeats, create another occurrence of the “Results Copy </w:t>
      </w:r>
      <w:proofErr w:type="gramStart"/>
      <w:r>
        <w:t>To</w:t>
      </w:r>
      <w:proofErr w:type="gramEnd"/>
      <w:r>
        <w:t>” section.</w:t>
      </w:r>
    </w:p>
  </w:comment>
  <w:comment w:id="13" w:author="Rosin, Caroline (IntlAssoc)" w:date="2015-09-22T14:29:00Z" w:initials="RC">
    <w:p w14:paraId="09237437" w14:textId="77777777" w:rsidR="0039098D" w:rsidRDefault="0039098D">
      <w:pPr>
        <w:pStyle w:val="CommentText"/>
      </w:pPr>
      <w:r>
        <w:rPr>
          <w:rStyle w:val="CommentReference"/>
        </w:rPr>
        <w:annotationRef/>
      </w:r>
      <w:r>
        <w:t>Repeat that row if there are several NTE segment associated with the OBR</w:t>
      </w:r>
    </w:p>
  </w:comment>
  <w:comment w:id="14" w:author="Rosin, Caroline (IntlAssoc) [2]" w:date="2016-10-21T15:42:00Z" w:initials="RC(">
    <w:p w14:paraId="61D225F4" w14:textId="48B51722" w:rsidR="00F36368" w:rsidRDefault="00F36368">
      <w:pPr>
        <w:pStyle w:val="CommentText"/>
      </w:pPr>
      <w:r w:rsidRPr="003C329F">
        <w:rPr>
          <w:rStyle w:val="CommentReference"/>
          <w:highlight w:val="yellow"/>
        </w:rPr>
        <w:annotationRef/>
      </w:r>
      <w:r w:rsidRPr="003C329F">
        <w:rPr>
          <w:highlight w:val="yellow"/>
        </w:rPr>
        <w:t>Repeat only one per ORC/OBR pair (first OBX is fine)</w:t>
      </w:r>
    </w:p>
  </w:comment>
  <w:comment w:id="16" w:author="Rosin, Caroline (IntlAssoc)" w:date="2015-10-01T11:49:00Z" w:initials="RC">
    <w:p w14:paraId="09237438" w14:textId="77777777" w:rsidR="00315065" w:rsidRDefault="00315065">
      <w:pPr>
        <w:pStyle w:val="CommentText"/>
      </w:pPr>
      <w:r>
        <w:rPr>
          <w:rStyle w:val="CommentReference"/>
        </w:rPr>
        <w:annotationRef/>
      </w:r>
      <w:r>
        <w:t xml:space="preserve">If there are multiple occurrences of SPM-21, repeat the lines </w:t>
      </w:r>
    </w:p>
    <w:p w14:paraId="09237439" w14:textId="77777777" w:rsidR="00315065" w:rsidRDefault="00315065">
      <w:pPr>
        <w:pStyle w:val="CommentText"/>
        <w:rPr>
          <w:rFonts w:eastAsia="Times New Roman" w:cs="Arial"/>
          <w:color w:val="000000"/>
        </w:rPr>
      </w:pPr>
      <w:r w:rsidRPr="0025430E">
        <w:rPr>
          <w:rFonts w:eastAsia="Times New Roman" w:cs="Arial"/>
          <w:color w:val="000000"/>
        </w:rPr>
        <w:t>Specimen Reject Reason</w:t>
      </w:r>
      <w:r>
        <w:rPr>
          <w:rFonts w:eastAsia="Times New Roman" w:cs="Arial"/>
          <w:color w:val="000000"/>
        </w:rPr>
        <w:t xml:space="preserve"> [x]</w:t>
      </w:r>
    </w:p>
    <w:p w14:paraId="0923743A" w14:textId="77777777" w:rsidR="00315065" w:rsidRDefault="00315065">
      <w:pPr>
        <w:pStyle w:val="CommentText"/>
        <w:rPr>
          <w:rFonts w:eastAsia="Times New Roman" w:cs="Arial"/>
          <w:color w:val="000000"/>
        </w:rPr>
      </w:pPr>
      <w:r w:rsidRPr="0025430E">
        <w:rPr>
          <w:rFonts w:eastAsia="Times New Roman" w:cs="Arial"/>
          <w:color w:val="000000"/>
        </w:rPr>
        <w:t>Alt Specimen Reject Reason</w:t>
      </w:r>
      <w:r>
        <w:rPr>
          <w:rFonts w:eastAsia="Times New Roman" w:cs="Arial"/>
          <w:color w:val="000000"/>
        </w:rPr>
        <w:t xml:space="preserve"> [x]</w:t>
      </w:r>
    </w:p>
    <w:p w14:paraId="0923743B" w14:textId="77777777" w:rsidR="00315065" w:rsidRDefault="00315065">
      <w:pPr>
        <w:pStyle w:val="CommentText"/>
        <w:rPr>
          <w:rFonts w:eastAsia="Times New Roman" w:cs="Arial"/>
          <w:color w:val="000000"/>
        </w:rPr>
      </w:pPr>
      <w:r w:rsidRPr="0025430E">
        <w:rPr>
          <w:rFonts w:eastAsia="Times New Roman" w:cs="Arial"/>
          <w:color w:val="000000"/>
        </w:rPr>
        <w:t>Reject Reason Original Text</w:t>
      </w:r>
      <w:r>
        <w:rPr>
          <w:rStyle w:val="CommentReference"/>
        </w:rPr>
        <w:annotationRef/>
      </w:r>
      <w:r>
        <w:rPr>
          <w:rFonts w:eastAsia="Times New Roman" w:cs="Arial"/>
          <w:color w:val="000000"/>
        </w:rPr>
        <w:t xml:space="preserve"> [x]</w:t>
      </w:r>
    </w:p>
    <w:p w14:paraId="0923743C" w14:textId="77777777" w:rsidR="00315065" w:rsidRDefault="00315065">
      <w:pPr>
        <w:pStyle w:val="CommentText"/>
      </w:pPr>
      <w:r>
        <w:rPr>
          <w:rFonts w:eastAsia="Times New Roman" w:cs="Arial"/>
          <w:color w:val="000000"/>
        </w:rPr>
        <w:t>Where x is incremented with each occurrence.</w:t>
      </w:r>
    </w:p>
  </w:comment>
  <w:comment w:id="17" w:author="Rosin, Caroline (IntlAssoc)" w:date="2015-10-01T11:49:00Z" w:initials="RC">
    <w:p w14:paraId="0923743D" w14:textId="77777777" w:rsidR="00315065" w:rsidRDefault="00315065" w:rsidP="00315065">
      <w:pPr>
        <w:pStyle w:val="CommentText"/>
      </w:pPr>
      <w:r>
        <w:rPr>
          <w:rStyle w:val="CommentReference"/>
        </w:rPr>
        <w:annotationRef/>
      </w:r>
      <w:r>
        <w:t xml:space="preserve">If there are multiple occurrences of SPM-24, repeat the lines </w:t>
      </w:r>
    </w:p>
    <w:p w14:paraId="0923743E" w14:textId="77777777" w:rsidR="00315065" w:rsidRDefault="00315065" w:rsidP="00315065">
      <w:pPr>
        <w:pStyle w:val="CommentText"/>
        <w:rPr>
          <w:rFonts w:eastAsia="Times New Roman" w:cs="Arial"/>
          <w:color w:val="000000"/>
        </w:rPr>
      </w:pPr>
      <w:r w:rsidRPr="0025430E">
        <w:rPr>
          <w:rFonts w:eastAsia="Times New Roman" w:cs="Arial"/>
          <w:color w:val="000000"/>
        </w:rPr>
        <w:t>Specimen Reject Reason</w:t>
      </w:r>
      <w:r>
        <w:rPr>
          <w:rFonts w:eastAsia="Times New Roman" w:cs="Arial"/>
          <w:color w:val="000000"/>
        </w:rPr>
        <w:t xml:space="preserve"> [x]</w:t>
      </w:r>
    </w:p>
    <w:p w14:paraId="0923743F" w14:textId="77777777" w:rsidR="00315065" w:rsidRDefault="00315065" w:rsidP="00315065">
      <w:pPr>
        <w:pStyle w:val="CommentText"/>
        <w:rPr>
          <w:rFonts w:eastAsia="Times New Roman" w:cs="Arial"/>
          <w:color w:val="000000"/>
        </w:rPr>
      </w:pPr>
      <w:r w:rsidRPr="0025430E">
        <w:rPr>
          <w:rFonts w:eastAsia="Times New Roman" w:cs="Arial"/>
          <w:color w:val="000000"/>
        </w:rPr>
        <w:t>Alt Specimen Reject Reason</w:t>
      </w:r>
      <w:r>
        <w:rPr>
          <w:rFonts w:eastAsia="Times New Roman" w:cs="Arial"/>
          <w:color w:val="000000"/>
        </w:rPr>
        <w:t xml:space="preserve"> [x]</w:t>
      </w:r>
    </w:p>
    <w:p w14:paraId="09237440" w14:textId="77777777" w:rsidR="00315065" w:rsidRDefault="00315065" w:rsidP="00315065">
      <w:pPr>
        <w:pStyle w:val="CommentText"/>
        <w:rPr>
          <w:rFonts w:eastAsia="Times New Roman" w:cs="Arial"/>
          <w:color w:val="000000"/>
        </w:rPr>
      </w:pPr>
      <w:r w:rsidRPr="0025430E">
        <w:rPr>
          <w:rFonts w:eastAsia="Times New Roman" w:cs="Arial"/>
          <w:color w:val="000000"/>
        </w:rPr>
        <w:t>Reject Reason Original Text</w:t>
      </w:r>
      <w:r>
        <w:rPr>
          <w:rStyle w:val="CommentReference"/>
        </w:rPr>
        <w:annotationRef/>
      </w:r>
      <w:r>
        <w:rPr>
          <w:rFonts w:eastAsia="Times New Roman" w:cs="Arial"/>
          <w:color w:val="000000"/>
        </w:rPr>
        <w:t xml:space="preserve"> [x]</w:t>
      </w:r>
    </w:p>
    <w:p w14:paraId="09237441" w14:textId="77777777" w:rsidR="00315065" w:rsidRDefault="00315065" w:rsidP="00315065">
      <w:pPr>
        <w:pStyle w:val="CommentText"/>
      </w:pPr>
      <w:r>
        <w:rPr>
          <w:rFonts w:eastAsia="Times New Roman" w:cs="Arial"/>
          <w:color w:val="000000"/>
        </w:rPr>
        <w:t>Where x is incremented with each occurrence.</w:t>
      </w:r>
    </w:p>
  </w:comment>
  <w:comment w:id="18" w:author="Rosin, Caroline (IntlAssoc)" w:date="2015-09-22T11:54:00Z" w:initials="RC">
    <w:p w14:paraId="09237442" w14:textId="77777777" w:rsidR="002F7285" w:rsidRDefault="002F7285">
      <w:pPr>
        <w:pStyle w:val="CommentText"/>
      </w:pPr>
      <w:r>
        <w:rPr>
          <w:rStyle w:val="CommentReference"/>
        </w:rPr>
        <w:annotationRef/>
      </w:r>
      <w:r>
        <w:t>One table per OBR. One row per OBX that is under that OBR</w:t>
      </w:r>
    </w:p>
  </w:comment>
  <w:comment w:id="19" w:author="Rosin, Caroline (IntlAssoc)" w:date="2015-10-01T11:52:00Z" w:initials="RC">
    <w:p w14:paraId="09237443" w14:textId="77777777" w:rsidR="00315065" w:rsidRDefault="00315065">
      <w:pPr>
        <w:pStyle w:val="CommentText"/>
      </w:pPr>
      <w:r>
        <w:rPr>
          <w:rStyle w:val="CommentReference"/>
        </w:rPr>
        <w:annotationRef/>
      </w:r>
      <w:r>
        <w:t>If there are multiple occurrences of OBX-8, just write the values on different lines</w:t>
      </w:r>
      <w:r w:rsidR="00202F71">
        <w:t xml:space="preserve"> (but don’t add a new row to the table, it is still one row).</w:t>
      </w:r>
    </w:p>
    <w:p w14:paraId="09237444" w14:textId="77777777" w:rsidR="00315065" w:rsidRDefault="00315065">
      <w:pPr>
        <w:pStyle w:val="CommentText"/>
      </w:pPr>
      <w:proofErr w:type="gramStart"/>
      <w:r>
        <w:t>Example :</w:t>
      </w:r>
      <w:proofErr w:type="gramEnd"/>
    </w:p>
    <w:p w14:paraId="09237445" w14:textId="77777777" w:rsidR="00315065" w:rsidRDefault="00315065">
      <w:pPr>
        <w:pStyle w:val="CommentText"/>
      </w:pPr>
      <w:r>
        <w:t>OBX-8[1]</w:t>
      </w:r>
    </w:p>
    <w:p w14:paraId="09237446" w14:textId="77777777" w:rsidR="00315065" w:rsidRDefault="00315065">
      <w:pPr>
        <w:pStyle w:val="CommentText"/>
      </w:pPr>
      <w:r>
        <w:t>OBX-8[2]</w:t>
      </w:r>
    </w:p>
    <w:p w14:paraId="09237447" w14:textId="77777777" w:rsidR="00315065" w:rsidRDefault="00315065">
      <w:pPr>
        <w:pStyle w:val="CommentText"/>
      </w:pPr>
      <w:proofErr w:type="spellStart"/>
      <w:r>
        <w:t>Etc</w:t>
      </w:r>
      <w:proofErr w:type="spellEnd"/>
      <w:r>
        <w:t>…</w:t>
      </w:r>
    </w:p>
    <w:p w14:paraId="09237448" w14:textId="77777777" w:rsidR="00315065" w:rsidRDefault="00315065">
      <w:pPr>
        <w:pStyle w:val="CommentText"/>
      </w:pPr>
    </w:p>
  </w:comment>
  <w:comment w:id="20" w:author="Rosin, Caroline (IntlAssoc)" w:date="2015-10-01T11:56:00Z" w:initials="RC">
    <w:p w14:paraId="09237449" w14:textId="77777777" w:rsidR="00EF00B4" w:rsidRDefault="00EF00B4">
      <w:pPr>
        <w:pStyle w:val="CommentText"/>
      </w:pPr>
      <w:r>
        <w:rPr>
          <w:rStyle w:val="CommentReference"/>
        </w:rPr>
        <w:annotationRef/>
      </w:r>
      <w:r>
        <w:t>If there are multiple NTE segments after the OBX, just write the values in the same cell</w:t>
      </w:r>
      <w:r w:rsidR="00256250">
        <w:t>, new line for each NTE-3 value.</w:t>
      </w:r>
    </w:p>
  </w:comment>
  <w:comment w:id="21" w:author="Rosin, Caroline (IntlAssoc)" w:date="2015-09-22T14:49:00Z" w:initials="RC">
    <w:p w14:paraId="0923744A" w14:textId="77777777" w:rsidR="00965FE2" w:rsidRDefault="00965FE2">
      <w:pPr>
        <w:pStyle w:val="CommentText"/>
      </w:pPr>
      <w:r>
        <w:rPr>
          <w:rStyle w:val="CommentReference"/>
        </w:rPr>
        <w:annotationRef/>
      </w:r>
      <w:r>
        <w:t>OBX-14 is the same data as OBR-7 and SPM-17.1</w:t>
      </w:r>
    </w:p>
  </w:comment>
  <w:comment w:id="22" w:author="Rosin, Caroline (IntlAssoc)" w:date="2015-12-15T09:36:00Z" w:initials="RC">
    <w:p w14:paraId="7FD14EC4" w14:textId="22E662E3" w:rsidR="00F97F99" w:rsidRDefault="00F97F99">
      <w:pPr>
        <w:pStyle w:val="CommentText"/>
      </w:pPr>
      <w:r>
        <w:rPr>
          <w:rStyle w:val="CommentReference"/>
        </w:rPr>
        <w:annotationRef/>
      </w:r>
      <w:r>
        <w:t>As a start, you can only implement the value highlighted in red. It is likely that the other ones won’t show up in any test case</w:t>
      </w:r>
    </w:p>
  </w:comment>
  <w:comment w:id="23" w:author="Rosin, Caroline (IntlAssoc)" w:date="2015-09-23T11:31:00Z" w:initials="RC">
    <w:p w14:paraId="0923744B" w14:textId="77777777" w:rsidR="00CF1A78" w:rsidRDefault="00CF1A78">
      <w:pPr>
        <w:pStyle w:val="CommentText"/>
      </w:pPr>
      <w:r>
        <w:rPr>
          <w:rStyle w:val="CommentReference"/>
        </w:rPr>
        <w:annotationRef/>
      </w:r>
      <w:r>
        <w:t>Join present values with whitespace</w:t>
      </w:r>
    </w:p>
  </w:comment>
  <w:comment w:id="24" w:author="Rosin, Caroline (IntlAssoc)" w:date="2015-09-22T12:21:00Z" w:initials="RC">
    <w:p w14:paraId="0923744C" w14:textId="77777777" w:rsidR="00773094" w:rsidRDefault="00773094">
      <w:pPr>
        <w:pStyle w:val="CommentText"/>
      </w:pPr>
      <w:r>
        <w:rPr>
          <w:rStyle w:val="CommentReference"/>
        </w:rPr>
        <w:annotationRef/>
      </w:r>
      <w:r>
        <w:t>One table per OBX that is under the PARENT OBR (this OBX will be called “PARENT OBX”)</w:t>
      </w:r>
    </w:p>
    <w:p w14:paraId="0923744D" w14:textId="77777777" w:rsidR="00773094" w:rsidRDefault="00773094">
      <w:pPr>
        <w:pStyle w:val="CommentText"/>
      </w:pPr>
    </w:p>
    <w:p w14:paraId="0923744E" w14:textId="77777777" w:rsidR="00773094" w:rsidRDefault="00773094">
      <w:pPr>
        <w:pStyle w:val="CommentText"/>
      </w:pPr>
      <w:r>
        <w:t>First row will contain information about parent OBR &amp; PARENT OBX.</w:t>
      </w:r>
    </w:p>
    <w:p w14:paraId="0923744F" w14:textId="77777777" w:rsidR="00773094" w:rsidRDefault="00773094">
      <w:pPr>
        <w:pStyle w:val="CommentText"/>
      </w:pPr>
    </w:p>
    <w:p w14:paraId="09237450" w14:textId="77777777" w:rsidR="00773094" w:rsidRDefault="00773094">
      <w:pPr>
        <w:pStyle w:val="CommentText"/>
      </w:pPr>
      <w:r>
        <w:t xml:space="preserve">Then look for </w:t>
      </w:r>
      <w:r w:rsidR="005C2DC2">
        <w:t>CHILD OBR, add each OBX under CHILD OBR to the table</w:t>
      </w:r>
    </w:p>
  </w:comment>
  <w:comment w:id="25" w:author="Rosin, Caroline (IntlAssoc)" w:date="2015-09-22T11:41:00Z" w:initials="RC">
    <w:p w14:paraId="09237451" w14:textId="77777777" w:rsidR="00E65C7F" w:rsidRPr="00B25E0B" w:rsidRDefault="00E65C7F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B25E0B">
        <w:rPr>
          <w:lang w:val="fr-FR"/>
        </w:rPr>
        <w:t>PARENT OBR</w:t>
      </w:r>
    </w:p>
  </w:comment>
  <w:comment w:id="26" w:author="Rosin, Caroline (IntlAssoc)" w:date="2015-09-22T11:41:00Z" w:initials="RC">
    <w:p w14:paraId="09237452" w14:textId="77777777" w:rsidR="00E65C7F" w:rsidRPr="00B25E0B" w:rsidRDefault="00E65C7F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B25E0B">
        <w:rPr>
          <w:lang w:val="fr-FR"/>
        </w:rPr>
        <w:t>PARENT OBR</w:t>
      </w:r>
    </w:p>
  </w:comment>
  <w:comment w:id="27" w:author="Rosin, Caroline (IntlAssoc)" w:date="2015-09-22T11:42:00Z" w:initials="RC">
    <w:p w14:paraId="09237453" w14:textId="77777777" w:rsidR="00E65C7F" w:rsidRPr="00B25E0B" w:rsidRDefault="00E65C7F">
      <w:pPr>
        <w:pStyle w:val="CommentText"/>
        <w:rPr>
          <w:lang w:val="fr-FR"/>
        </w:rPr>
      </w:pPr>
      <w:r>
        <w:rPr>
          <w:rStyle w:val="CommentReference"/>
        </w:rPr>
        <w:annotationRef/>
      </w:r>
      <w:r w:rsidRPr="00B25E0B">
        <w:rPr>
          <w:lang w:val="fr-FR"/>
        </w:rPr>
        <w:t>PARENT OBX</w:t>
      </w:r>
    </w:p>
  </w:comment>
  <w:comment w:id="28" w:author="Rosin, Caroline (IntlAssoc)" w:date="2015-09-22T11:31:00Z" w:initials="RC">
    <w:p w14:paraId="09237454" w14:textId="77777777" w:rsidR="00496EF7" w:rsidRDefault="00496EF7">
      <w:pPr>
        <w:pStyle w:val="CommentText"/>
      </w:pPr>
      <w:r>
        <w:rPr>
          <w:rStyle w:val="CommentReference"/>
        </w:rPr>
        <w:annotationRef/>
      </w:r>
      <w:r>
        <w:t>Can repeat</w:t>
      </w:r>
    </w:p>
  </w:comment>
  <w:comment w:id="29" w:author="Rosin, Caroline (IntlAssoc)" w:date="2015-09-22T11:42:00Z" w:initials="RC">
    <w:p w14:paraId="09237455" w14:textId="77777777" w:rsidR="00E65C7F" w:rsidRDefault="00E65C7F">
      <w:pPr>
        <w:pStyle w:val="CommentText"/>
      </w:pPr>
      <w:r>
        <w:rPr>
          <w:rStyle w:val="CommentReference"/>
        </w:rPr>
        <w:annotationRef/>
      </w:r>
      <w:r>
        <w:t>CHILD OBR</w:t>
      </w:r>
    </w:p>
  </w:comment>
  <w:comment w:id="30" w:author="Rosin, Caroline (IntlAssoc)" w:date="2015-09-22T11:43:00Z" w:initials="RC">
    <w:p w14:paraId="09237456" w14:textId="77777777" w:rsidR="00E65C7F" w:rsidRDefault="00E65C7F">
      <w:pPr>
        <w:pStyle w:val="CommentText"/>
      </w:pPr>
      <w:r>
        <w:rPr>
          <w:rStyle w:val="CommentReference"/>
        </w:rPr>
        <w:annotationRef/>
      </w:r>
      <w:r>
        <w:t>CHILD OBR</w:t>
      </w:r>
    </w:p>
  </w:comment>
  <w:comment w:id="31" w:author="Rosin, Caroline (IntlAssoc)" w:date="2015-09-22T12:22:00Z" w:initials="RC">
    <w:p w14:paraId="09237457" w14:textId="77777777" w:rsidR="00773094" w:rsidRDefault="00773094">
      <w:pPr>
        <w:pStyle w:val="CommentText"/>
      </w:pPr>
      <w:r>
        <w:rPr>
          <w:rStyle w:val="CommentReference"/>
        </w:rPr>
        <w:annotationRef/>
      </w:r>
      <w:r>
        <w:t>CHILD OBX</w:t>
      </w:r>
      <w:r w:rsidR="005C2DC2">
        <w:t xml:space="preserve"> = each OBX under CHILD OBR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237430" w15:done="0"/>
  <w15:commentEx w15:paraId="09237431" w15:done="0"/>
  <w15:commentEx w15:paraId="09237432" w15:done="0"/>
  <w15:commentEx w15:paraId="09237433" w15:done="0"/>
  <w15:commentEx w15:paraId="09237434" w15:done="0"/>
  <w15:commentEx w15:paraId="09237435" w15:done="0"/>
  <w15:commentEx w15:paraId="09237436" w15:done="0"/>
  <w15:commentEx w15:paraId="09237437" w15:done="0"/>
  <w15:commentEx w15:paraId="61D225F4" w15:done="0"/>
  <w15:commentEx w15:paraId="0923743C" w15:done="0"/>
  <w15:commentEx w15:paraId="09237441" w15:done="0"/>
  <w15:commentEx w15:paraId="09237442" w15:done="0"/>
  <w15:commentEx w15:paraId="09237448" w15:done="0"/>
  <w15:commentEx w15:paraId="09237449" w15:done="0"/>
  <w15:commentEx w15:paraId="0923744A" w15:done="0"/>
  <w15:commentEx w15:paraId="7FD14EC4" w15:done="0"/>
  <w15:commentEx w15:paraId="0923744B" w15:done="0"/>
  <w15:commentEx w15:paraId="09237450" w15:done="0"/>
  <w15:commentEx w15:paraId="09237451" w15:done="0"/>
  <w15:commentEx w15:paraId="09237452" w15:done="0"/>
  <w15:commentEx w15:paraId="09237453" w15:done="0"/>
  <w15:commentEx w15:paraId="09237454" w15:done="0"/>
  <w15:commentEx w15:paraId="09237455" w15:done="0"/>
  <w15:commentEx w15:paraId="09237456" w15:done="0"/>
  <w15:commentEx w15:paraId="092374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sin, Caroline (IntlAssoc)">
    <w15:presenceInfo w15:providerId="AD" w15:userId="S-1-5-21-1908027396-2059629336-315576832-21036"/>
  </w15:person>
  <w15:person w15:author="Rosin, Caroline (IntlAssoc) [2]">
    <w15:presenceInfo w15:providerId="AD" w15:userId="S-1-5-21-1908027396-2059629336-315576832-210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0E"/>
    <w:rsid w:val="00016BCE"/>
    <w:rsid w:val="00202F71"/>
    <w:rsid w:val="0025430E"/>
    <w:rsid w:val="00256250"/>
    <w:rsid w:val="002859BB"/>
    <w:rsid w:val="002F7285"/>
    <w:rsid w:val="00315065"/>
    <w:rsid w:val="00377C80"/>
    <w:rsid w:val="0039098D"/>
    <w:rsid w:val="003C329F"/>
    <w:rsid w:val="00496EF7"/>
    <w:rsid w:val="004E1727"/>
    <w:rsid w:val="00552F5C"/>
    <w:rsid w:val="00554D83"/>
    <w:rsid w:val="0055508A"/>
    <w:rsid w:val="005C2DC2"/>
    <w:rsid w:val="00732299"/>
    <w:rsid w:val="00773094"/>
    <w:rsid w:val="007E0BFC"/>
    <w:rsid w:val="008655B6"/>
    <w:rsid w:val="00965FE2"/>
    <w:rsid w:val="00A63F6C"/>
    <w:rsid w:val="00B25E0B"/>
    <w:rsid w:val="00B44157"/>
    <w:rsid w:val="00C02F08"/>
    <w:rsid w:val="00C709CD"/>
    <w:rsid w:val="00C71B8A"/>
    <w:rsid w:val="00CF1A78"/>
    <w:rsid w:val="00D11F99"/>
    <w:rsid w:val="00E52EA3"/>
    <w:rsid w:val="00E65C7F"/>
    <w:rsid w:val="00EF00B4"/>
    <w:rsid w:val="00F36368"/>
    <w:rsid w:val="00F9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72F7"/>
  <w15:docId w15:val="{A5521AD6-9B89-4AE4-ADA9-D6D73AC9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63F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F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F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F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F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F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31ED5-3FFB-4734-8642-F87B52860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Rosin, Caroline</dc:creator>
  <cp:lastModifiedBy>Rosin, Caroline (IntlAssoc)</cp:lastModifiedBy>
  <cp:revision>12</cp:revision>
  <dcterms:created xsi:type="dcterms:W3CDTF">2015-09-22T14:50:00Z</dcterms:created>
  <dcterms:modified xsi:type="dcterms:W3CDTF">2016-10-21T19:44:00Z</dcterms:modified>
</cp:coreProperties>
</file>